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C678C" w14:textId="2AF1E7DE" w:rsidR="146834B5" w:rsidRDefault="146834B5" w:rsidP="7CBE4ED1">
      <w:pPr>
        <w:jc w:val="center"/>
        <w:rPr>
          <w:rFonts w:ascii="Aptos" w:eastAsia="Aptos" w:hAnsi="Aptos" w:cs="Aptos"/>
          <w:color w:val="000000" w:themeColor="text1"/>
          <w:sz w:val="52"/>
          <w:szCs w:val="52"/>
        </w:rPr>
      </w:pPr>
      <w:r w:rsidRPr="7CBE4ED1">
        <w:rPr>
          <w:rFonts w:ascii="Aptos" w:eastAsia="Aptos" w:hAnsi="Aptos" w:cs="Aptos"/>
          <w:color w:val="000000" w:themeColor="text1"/>
          <w:sz w:val="52"/>
          <w:szCs w:val="52"/>
        </w:rPr>
        <w:t xml:space="preserve">PDCA – BOUCLE </w:t>
      </w:r>
      <w:r w:rsidR="4A960B43" w:rsidRPr="7CBE4ED1">
        <w:rPr>
          <w:rFonts w:ascii="Aptos" w:eastAsia="Aptos" w:hAnsi="Aptos" w:cs="Aptos"/>
          <w:color w:val="000000" w:themeColor="text1"/>
          <w:sz w:val="52"/>
          <w:szCs w:val="52"/>
        </w:rPr>
        <w:t>3</w:t>
      </w:r>
    </w:p>
    <w:p w14:paraId="73A8A17A" w14:textId="488DF254" w:rsidR="146834B5" w:rsidRDefault="146834B5" w:rsidP="7CBE4ED1">
      <w:pPr>
        <w:rPr>
          <w:rFonts w:ascii="Aptos" w:eastAsia="Aptos" w:hAnsi="Aptos" w:cs="Aptos"/>
          <w:color w:val="000000" w:themeColor="text1"/>
        </w:rPr>
      </w:pPr>
      <w:r>
        <w:rPr>
          <w:noProof/>
        </w:rPr>
        <w:drawing>
          <wp:inline distT="0" distB="0" distL="0" distR="0" wp14:anchorId="257D5132" wp14:editId="5A5767B5">
            <wp:extent cx="5724524" cy="4267200"/>
            <wp:effectExtent l="0" t="0" r="0" b="0"/>
            <wp:docPr id="1488940202" name="Picture 1488940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24524" cy="4267200"/>
                    </a:xfrm>
                    <a:prstGeom prst="rect">
                      <a:avLst/>
                    </a:prstGeom>
                  </pic:spPr>
                </pic:pic>
              </a:graphicData>
            </a:graphic>
          </wp:inline>
        </w:drawing>
      </w:r>
    </w:p>
    <w:p w14:paraId="2C6C93C3" w14:textId="1C35FA86" w:rsidR="146834B5" w:rsidRDefault="146834B5" w:rsidP="7CBE4ED1">
      <w:pPr>
        <w:rPr>
          <w:rFonts w:ascii="Aptos" w:eastAsia="Aptos" w:hAnsi="Aptos" w:cs="Aptos"/>
          <w:color w:val="000000" w:themeColor="text1"/>
        </w:rPr>
      </w:pPr>
      <w:r>
        <w:rPr>
          <w:noProof/>
        </w:rPr>
        <w:drawing>
          <wp:inline distT="0" distB="0" distL="0" distR="0" wp14:anchorId="5C42107C" wp14:editId="184338EB">
            <wp:extent cx="5305426" cy="3457575"/>
            <wp:effectExtent l="0" t="0" r="0" b="0"/>
            <wp:docPr id="614514364" name="Picture 614514364"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305426" cy="3457575"/>
                    </a:xfrm>
                    <a:prstGeom prst="rect">
                      <a:avLst/>
                    </a:prstGeom>
                  </pic:spPr>
                </pic:pic>
              </a:graphicData>
            </a:graphic>
          </wp:inline>
        </w:drawing>
      </w:r>
    </w:p>
    <w:p w14:paraId="7ED7EFC3" w14:textId="2C53ED2C" w:rsidR="146834B5" w:rsidRDefault="146834B5" w:rsidP="7CBE4ED1">
      <w:pPr>
        <w:keepNext/>
        <w:keepLines/>
        <w:spacing w:before="240" w:after="0" w:line="259" w:lineRule="auto"/>
        <w:rPr>
          <w:rFonts w:ascii="Aptos Display" w:eastAsia="Aptos Display" w:hAnsi="Aptos Display" w:cs="Aptos Display"/>
          <w:color w:val="0F4761" w:themeColor="accent1" w:themeShade="BF"/>
          <w:sz w:val="32"/>
          <w:szCs w:val="32"/>
        </w:rPr>
      </w:pPr>
      <w:r w:rsidRPr="7CBE4ED1">
        <w:rPr>
          <w:rFonts w:ascii="Aptos" w:eastAsia="Aptos" w:hAnsi="Aptos" w:cs="Aptos"/>
          <w:color w:val="0F4761" w:themeColor="accent1" w:themeShade="BF"/>
        </w:rPr>
        <w:t xml:space="preserve">  </w:t>
      </w:r>
      <w:r w:rsidRPr="7CBE4ED1">
        <w:rPr>
          <w:rFonts w:ascii="Aptos Display" w:eastAsia="Aptos Display" w:hAnsi="Aptos Display" w:cs="Aptos Display"/>
          <w:color w:val="0F4761" w:themeColor="accent1" w:themeShade="BF"/>
          <w:sz w:val="32"/>
          <w:szCs w:val="32"/>
        </w:rPr>
        <w:t>Table des matières</w:t>
      </w:r>
    </w:p>
    <w:p w14:paraId="62A930BF" w14:textId="66C9A9D1" w:rsidR="146834B5" w:rsidRDefault="146834B5" w:rsidP="7CBE4ED1">
      <w:pPr>
        <w:rPr>
          <w:rFonts w:ascii="Aptos" w:eastAsia="Aptos" w:hAnsi="Aptos" w:cs="Aptos"/>
          <w:color w:val="000000" w:themeColor="text1"/>
        </w:rPr>
      </w:pPr>
      <w:r w:rsidRPr="7CBE4ED1">
        <w:rPr>
          <w:rFonts w:ascii="Aptos" w:eastAsia="Aptos" w:hAnsi="Aptos" w:cs="Aptos"/>
          <w:color w:val="000000" w:themeColor="text1"/>
        </w:rPr>
        <w:t xml:space="preserve"> </w:t>
      </w:r>
      <w:r w:rsidRPr="7CBE4ED1">
        <w:rPr>
          <w:rFonts w:ascii="Aptos" w:eastAsia="Aptos" w:hAnsi="Aptos" w:cs="Aptos"/>
          <w:b/>
          <w:bCs/>
          <w:color w:val="000000" w:themeColor="text1"/>
        </w:rPr>
        <w:t xml:space="preserve"> </w:t>
      </w:r>
    </w:p>
    <w:p w14:paraId="4ECC819C" w14:textId="2E53E711" w:rsidR="146834B5" w:rsidRDefault="146834B5" w:rsidP="7CBE4ED1">
      <w:pPr>
        <w:pStyle w:val="Heading1"/>
        <w:spacing w:before="160"/>
        <w:rPr>
          <w:rFonts w:ascii="Aptos Display" w:eastAsia="Aptos Display" w:hAnsi="Aptos Display" w:cs="Aptos Display"/>
          <w:sz w:val="32"/>
          <w:szCs w:val="32"/>
        </w:rPr>
      </w:pPr>
      <w:r w:rsidRPr="7CBE4ED1">
        <w:rPr>
          <w:rFonts w:ascii="Aptos Display" w:eastAsia="Aptos Display" w:hAnsi="Aptos Display" w:cs="Aptos Display"/>
          <w:sz w:val="32"/>
          <w:szCs w:val="32"/>
        </w:rPr>
        <w:t>PLAN</w:t>
      </w:r>
    </w:p>
    <w:p w14:paraId="02DB81E8" w14:textId="05C5BF69" w:rsidR="7CBE4ED1" w:rsidRDefault="7CBE4ED1" w:rsidP="7CBE4ED1">
      <w:pPr>
        <w:rPr>
          <w:rFonts w:ascii="Aptos" w:eastAsia="Aptos" w:hAnsi="Aptos" w:cs="Aptos"/>
          <w:color w:val="000000" w:themeColor="text1"/>
        </w:rPr>
      </w:pPr>
    </w:p>
    <w:p w14:paraId="042310AC" w14:textId="3FE36741" w:rsidR="146834B5" w:rsidRDefault="146834B5" w:rsidP="7CBE4ED1">
      <w:pPr>
        <w:pStyle w:val="Heading2"/>
        <w:rPr>
          <w:rFonts w:ascii="Aptos Display" w:eastAsia="Aptos Display" w:hAnsi="Aptos Display" w:cs="Aptos Display"/>
        </w:rPr>
      </w:pPr>
      <w:r w:rsidRPr="7CBE4ED1">
        <w:rPr>
          <w:rFonts w:ascii="Aptos Display" w:eastAsia="Aptos Display" w:hAnsi="Aptos Display" w:cs="Aptos Display"/>
        </w:rPr>
        <w:t>Contexte</w:t>
      </w:r>
    </w:p>
    <w:p w14:paraId="272B8BA5" w14:textId="74F98E42" w:rsidR="7CBE4ED1" w:rsidRDefault="00817C0E" w:rsidP="7CBE4ED1">
      <w:pPr>
        <w:rPr>
          <w:rFonts w:ascii="Aptos" w:eastAsia="Aptos" w:hAnsi="Aptos" w:cs="Aptos"/>
          <w:color w:val="000000" w:themeColor="text1"/>
        </w:rPr>
      </w:pPr>
      <w:r w:rsidRPr="00817C0E">
        <w:rPr>
          <w:rFonts w:ascii="Aptos" w:eastAsia="Aptos" w:hAnsi="Aptos" w:cs="Aptos"/>
          <w:color w:val="000000" w:themeColor="text1"/>
        </w:rPr>
        <w:t>Ruby, l'analyste programmeuse de votre équipe, a travaillé toute la nuit sur un simulateur pour optimiser le processus de production à l'aide de Scilab. Son absence au travail s'explique par le fait qu'elle finalisait ce simulateur, qui prend en compte différents paramètres comme la constante de temps, la largeur maximale, et le diamètre des aiguilles utilisées dans le processus.</w:t>
      </w:r>
    </w:p>
    <w:p w14:paraId="7255D527" w14:textId="5E89EC08" w:rsidR="146834B5" w:rsidRDefault="146834B5" w:rsidP="7CBE4ED1">
      <w:pPr>
        <w:pStyle w:val="Heading2"/>
        <w:rPr>
          <w:rFonts w:ascii="Aptos Display" w:eastAsia="Aptos Display" w:hAnsi="Aptos Display" w:cs="Aptos Display"/>
        </w:rPr>
      </w:pPr>
      <w:r w:rsidRPr="7CBE4ED1">
        <w:rPr>
          <w:rFonts w:ascii="Aptos Display" w:eastAsia="Aptos Display" w:hAnsi="Aptos Display" w:cs="Aptos Display"/>
        </w:rPr>
        <w:t>Livrables attendus</w:t>
      </w:r>
    </w:p>
    <w:p w14:paraId="17634301" w14:textId="0A4C191F" w:rsidR="146834B5" w:rsidRDefault="146834B5" w:rsidP="7CBE4ED1">
      <w:pPr>
        <w:keepNext/>
        <w:keepLines/>
        <w:spacing w:before="40" w:after="0"/>
        <w:rPr>
          <w:rFonts w:ascii="Aptos Display" w:eastAsia="Aptos Display" w:hAnsi="Aptos Display" w:cs="Aptos Display"/>
          <w:color w:val="0F4761" w:themeColor="accent1" w:themeShade="BF"/>
          <w:sz w:val="26"/>
          <w:szCs w:val="26"/>
        </w:rPr>
      </w:pPr>
      <w:r>
        <w:rPr>
          <w:noProof/>
        </w:rPr>
        <w:drawing>
          <wp:inline distT="0" distB="0" distL="0" distR="0" wp14:anchorId="7B95E7CA" wp14:editId="632BE722">
            <wp:extent cx="3733800" cy="247650"/>
            <wp:effectExtent l="0" t="0" r="0" b="0"/>
            <wp:docPr id="1521886108" name="Picture 1521886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733800" cy="247650"/>
                    </a:xfrm>
                    <a:prstGeom prst="rect">
                      <a:avLst/>
                    </a:prstGeom>
                  </pic:spPr>
                </pic:pic>
              </a:graphicData>
            </a:graphic>
          </wp:inline>
        </w:drawing>
      </w:r>
    </w:p>
    <w:p w14:paraId="7CD4A09C" w14:textId="772E2E1F" w:rsidR="7CBE4ED1" w:rsidRDefault="7385B27B" w:rsidP="64659E79">
      <w:r>
        <w:rPr>
          <w:noProof/>
        </w:rPr>
        <w:drawing>
          <wp:inline distT="0" distB="0" distL="0" distR="0" wp14:anchorId="316BD1CD" wp14:editId="4DB5E331">
            <wp:extent cx="5724524" cy="857250"/>
            <wp:effectExtent l="0" t="0" r="0" b="0"/>
            <wp:docPr id="1718406432" name="Picture 1718406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24524" cy="857250"/>
                    </a:xfrm>
                    <a:prstGeom prst="rect">
                      <a:avLst/>
                    </a:prstGeom>
                  </pic:spPr>
                </pic:pic>
              </a:graphicData>
            </a:graphic>
          </wp:inline>
        </w:drawing>
      </w:r>
    </w:p>
    <w:p w14:paraId="11C0BB90" w14:textId="59152B5B" w:rsidR="7CBE4ED1" w:rsidRDefault="7CBE4ED1" w:rsidP="00BD378F">
      <w:pPr>
        <w:rPr>
          <w:rFonts w:ascii="Aptos" w:eastAsia="Aptos" w:hAnsi="Aptos" w:cs="Aptos"/>
          <w:color w:val="000000" w:themeColor="text1"/>
        </w:rPr>
      </w:pPr>
    </w:p>
    <w:p w14:paraId="78897493" w14:textId="43D00525" w:rsidR="146834B5" w:rsidRDefault="146834B5" w:rsidP="7CBE4ED1">
      <w:pPr>
        <w:pStyle w:val="Heading2"/>
        <w:rPr>
          <w:rFonts w:ascii="Aptos Display" w:eastAsia="Aptos Display" w:hAnsi="Aptos Display" w:cs="Aptos Display"/>
        </w:rPr>
      </w:pPr>
      <w:r w:rsidRPr="257C92E2">
        <w:rPr>
          <w:rFonts w:ascii="Aptos Display" w:eastAsia="Aptos Display" w:hAnsi="Aptos Display" w:cs="Aptos Display"/>
        </w:rPr>
        <w:t>Apprentissages</w:t>
      </w:r>
    </w:p>
    <w:p w14:paraId="5AD057A1" w14:textId="5F3EB23E" w:rsidR="7CBE4ED1" w:rsidRDefault="699A146A" w:rsidP="7CBE4ED1">
      <w:hyperlink r:id="rId13">
        <w:r w:rsidRPr="64659E79">
          <w:rPr>
            <w:rStyle w:val="Hyperlink"/>
            <w:rFonts w:ascii="Arial" w:eastAsia="Arial" w:hAnsi="Arial" w:cs="Arial"/>
            <w:b/>
            <w:bCs/>
            <w:color w:val="202020"/>
            <w:u w:val="none"/>
          </w:rPr>
          <w:t>Plan d'Expériences</w:t>
        </w:r>
      </w:hyperlink>
    </w:p>
    <w:p w14:paraId="5E575A97" w14:textId="5016AD0D" w:rsidR="7CBE4ED1" w:rsidRDefault="699A146A" w:rsidP="00D11FE4">
      <w:pPr>
        <w:pStyle w:val="ListParagraph"/>
        <w:numPr>
          <w:ilvl w:val="0"/>
          <w:numId w:val="11"/>
        </w:numPr>
        <w:shd w:val="clear" w:color="auto" w:fill="FFFFFF" w:themeFill="background1"/>
        <w:spacing w:before="43" w:after="43"/>
      </w:pPr>
      <w:r w:rsidRPr="00D11FE4">
        <w:rPr>
          <w:rFonts w:ascii="Arial" w:eastAsia="Arial" w:hAnsi="Arial" w:cs="Arial"/>
          <w:color w:val="000000" w:themeColor="text1"/>
          <w:sz w:val="21"/>
          <w:szCs w:val="21"/>
        </w:rPr>
        <w:t>Formaliser le problème à l'origine du plan</w:t>
      </w:r>
    </w:p>
    <w:p w14:paraId="0F1B4779" w14:textId="577FD643" w:rsidR="7CBE4ED1" w:rsidRDefault="699A146A" w:rsidP="00D11FE4">
      <w:pPr>
        <w:pStyle w:val="ListParagraph"/>
        <w:numPr>
          <w:ilvl w:val="0"/>
          <w:numId w:val="11"/>
        </w:numPr>
        <w:shd w:val="clear" w:color="auto" w:fill="FFFFFF" w:themeFill="background1"/>
        <w:spacing w:before="43" w:after="43"/>
      </w:pPr>
      <w:r w:rsidRPr="00D11FE4">
        <w:rPr>
          <w:rFonts w:ascii="Arial" w:eastAsia="Arial" w:hAnsi="Arial" w:cs="Arial"/>
          <w:color w:val="000000" w:themeColor="text1"/>
          <w:sz w:val="21"/>
          <w:szCs w:val="21"/>
        </w:rPr>
        <w:t>Repérer et classer les paramètres influents et sélectionner les paramètres et les modalités</w:t>
      </w:r>
    </w:p>
    <w:p w14:paraId="36220A5D" w14:textId="327211AB" w:rsidR="7CBE4ED1" w:rsidRDefault="699A146A" w:rsidP="00D11FE4">
      <w:pPr>
        <w:pStyle w:val="ListParagraph"/>
        <w:numPr>
          <w:ilvl w:val="0"/>
          <w:numId w:val="11"/>
        </w:numPr>
        <w:shd w:val="clear" w:color="auto" w:fill="FFFFFF" w:themeFill="background1"/>
        <w:spacing w:before="43" w:after="43"/>
      </w:pPr>
      <w:r w:rsidRPr="00D11FE4">
        <w:rPr>
          <w:rFonts w:ascii="Arial" w:eastAsia="Arial" w:hAnsi="Arial" w:cs="Arial"/>
          <w:color w:val="000000" w:themeColor="text1"/>
          <w:sz w:val="21"/>
          <w:szCs w:val="21"/>
        </w:rPr>
        <w:t>Analyser les interactions et définir le nombre minimum d'essais</w:t>
      </w:r>
    </w:p>
    <w:p w14:paraId="25B21E5E" w14:textId="4083D44D" w:rsidR="7CBE4ED1" w:rsidRDefault="699A146A" w:rsidP="00D11FE4">
      <w:pPr>
        <w:pStyle w:val="ListParagraph"/>
        <w:numPr>
          <w:ilvl w:val="0"/>
          <w:numId w:val="11"/>
        </w:numPr>
        <w:shd w:val="clear" w:color="auto" w:fill="FFFFFF" w:themeFill="background1"/>
        <w:spacing w:before="43" w:after="43"/>
      </w:pPr>
      <w:r w:rsidRPr="00D11FE4">
        <w:rPr>
          <w:rFonts w:ascii="Arial" w:eastAsia="Arial" w:hAnsi="Arial" w:cs="Arial"/>
          <w:color w:val="000000" w:themeColor="text1"/>
          <w:sz w:val="21"/>
          <w:szCs w:val="21"/>
        </w:rPr>
        <w:t>Élaborer un modèle de réponse et bâtir le plan le mieux adapté ( plan factoriel complet ou plan factoriel fractionnaire)</w:t>
      </w:r>
    </w:p>
    <w:p w14:paraId="493619BD" w14:textId="74F998B8" w:rsidR="7CBE4ED1" w:rsidRDefault="699A146A" w:rsidP="00D11FE4">
      <w:pPr>
        <w:pStyle w:val="ListParagraph"/>
        <w:numPr>
          <w:ilvl w:val="0"/>
          <w:numId w:val="11"/>
        </w:numPr>
        <w:shd w:val="clear" w:color="auto" w:fill="FFFFFF" w:themeFill="background1"/>
        <w:spacing w:before="43" w:after="43"/>
      </w:pPr>
      <w:r w:rsidRPr="00D11FE4">
        <w:rPr>
          <w:rFonts w:ascii="Arial" w:eastAsia="Arial" w:hAnsi="Arial" w:cs="Arial"/>
          <w:color w:val="000000" w:themeColor="text1"/>
          <w:sz w:val="21"/>
          <w:szCs w:val="21"/>
        </w:rPr>
        <w:t>Utiliser les tables de Taguchi</w:t>
      </w:r>
    </w:p>
    <w:p w14:paraId="264D11ED" w14:textId="08CA0E67" w:rsidR="7CBE4ED1" w:rsidRDefault="699A146A" w:rsidP="00D11FE4">
      <w:pPr>
        <w:pStyle w:val="ListParagraph"/>
        <w:numPr>
          <w:ilvl w:val="0"/>
          <w:numId w:val="11"/>
        </w:numPr>
        <w:shd w:val="clear" w:color="auto" w:fill="FFFFFF" w:themeFill="background1"/>
        <w:spacing w:before="43" w:after="43"/>
      </w:pPr>
      <w:r w:rsidRPr="00D11FE4">
        <w:rPr>
          <w:rFonts w:ascii="Arial" w:eastAsia="Arial" w:hAnsi="Arial" w:cs="Arial"/>
          <w:color w:val="000000" w:themeColor="text1"/>
          <w:sz w:val="21"/>
          <w:szCs w:val="21"/>
        </w:rPr>
        <w:t>Analyser les résultats du plan d'expérience (modélisation de la réponse, les graphes d'effet, exploitation statistique)</w:t>
      </w:r>
    </w:p>
    <w:p w14:paraId="27467DEF" w14:textId="05D5AB0D" w:rsidR="7CBE4ED1" w:rsidRDefault="699A146A" w:rsidP="00D11FE4">
      <w:pPr>
        <w:pStyle w:val="ListParagraph"/>
        <w:numPr>
          <w:ilvl w:val="0"/>
          <w:numId w:val="11"/>
        </w:numPr>
        <w:shd w:val="clear" w:color="auto" w:fill="FFFFFF" w:themeFill="background1"/>
        <w:spacing w:before="43" w:after="43"/>
      </w:pPr>
      <w:r w:rsidRPr="00D11FE4">
        <w:rPr>
          <w:rFonts w:ascii="Arial" w:eastAsia="Arial" w:hAnsi="Arial" w:cs="Arial"/>
          <w:color w:val="000000" w:themeColor="text1"/>
          <w:sz w:val="21"/>
          <w:szCs w:val="21"/>
        </w:rPr>
        <w:t>Optimiser le produit et son process (modélisation du phénomène, solution optimale des facteurs, amélioration du modèle)</w:t>
      </w:r>
    </w:p>
    <w:p w14:paraId="606D2C8D" w14:textId="1A0F6D4B" w:rsidR="7CBE4ED1" w:rsidRDefault="7CBE4ED1" w:rsidP="64659E79">
      <w:pPr>
        <w:rPr>
          <w:rFonts w:ascii="Aptos" w:eastAsia="Aptos" w:hAnsi="Aptos" w:cs="Aptos"/>
          <w:color w:val="000000" w:themeColor="text1"/>
        </w:rPr>
      </w:pPr>
    </w:p>
    <w:p w14:paraId="1ED2C86B" w14:textId="2F4BFB75" w:rsidR="146834B5" w:rsidRDefault="146834B5" w:rsidP="7CBE4ED1">
      <w:pPr>
        <w:pStyle w:val="Heading2"/>
        <w:rPr>
          <w:rFonts w:ascii="Aptos Display" w:eastAsia="Aptos Display" w:hAnsi="Aptos Display" w:cs="Aptos Display"/>
        </w:rPr>
      </w:pPr>
      <w:r w:rsidRPr="7CBE4ED1">
        <w:rPr>
          <w:rFonts w:ascii="Aptos Display" w:eastAsia="Aptos Display" w:hAnsi="Aptos Display" w:cs="Aptos Display"/>
        </w:rPr>
        <w:t xml:space="preserve">Hypothèses </w:t>
      </w:r>
    </w:p>
    <w:p w14:paraId="636A82F2" w14:textId="565BC4D0" w:rsidR="146834B5" w:rsidRDefault="146834B5" w:rsidP="7CBE4ED1">
      <w:pPr>
        <w:rPr>
          <w:rFonts w:ascii="Aptos" w:eastAsia="Aptos" w:hAnsi="Aptos" w:cs="Aptos"/>
          <w:color w:val="000000" w:themeColor="text1"/>
        </w:rPr>
      </w:pPr>
      <w:r>
        <w:rPr>
          <w:noProof/>
        </w:rPr>
        <w:drawing>
          <wp:inline distT="0" distB="0" distL="0" distR="0" wp14:anchorId="52EC2281" wp14:editId="1D5A7E0B">
            <wp:extent cx="3829050" cy="333375"/>
            <wp:effectExtent l="0" t="0" r="0" b="0"/>
            <wp:docPr id="1097157513" name="Picture 1097157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829050" cy="333375"/>
                    </a:xfrm>
                    <a:prstGeom prst="rect">
                      <a:avLst/>
                    </a:prstGeom>
                  </pic:spPr>
                </pic:pic>
              </a:graphicData>
            </a:graphic>
          </wp:inline>
        </w:drawing>
      </w:r>
    </w:p>
    <w:p w14:paraId="233B1FA2" w14:textId="5BFA0374" w:rsidR="7CBE4ED1" w:rsidRDefault="00C44423" w:rsidP="00C44423">
      <w:pPr>
        <w:pStyle w:val="ListParagraph"/>
        <w:numPr>
          <w:ilvl w:val="0"/>
          <w:numId w:val="11"/>
        </w:numPr>
        <w:spacing w:after="0"/>
        <w:rPr>
          <w:rFonts w:ascii="Aptos" w:eastAsia="Aptos" w:hAnsi="Aptos" w:cs="Aptos"/>
          <w:color w:val="000000" w:themeColor="text1"/>
        </w:rPr>
      </w:pPr>
      <w:r w:rsidRPr="00C44423">
        <w:rPr>
          <w:rFonts w:ascii="Aptos" w:eastAsia="Aptos" w:hAnsi="Aptos" w:cs="Aptos"/>
          <w:color w:val="000000" w:themeColor="text1"/>
        </w:rPr>
        <w:t>le cordon de colle ne subit pas de déformation significative après son application</w:t>
      </w:r>
    </w:p>
    <w:p w14:paraId="59EB14C5" w14:textId="77777777" w:rsidR="001D0229" w:rsidRDefault="001D0229" w:rsidP="00705EFF">
      <w:pPr>
        <w:spacing w:after="0"/>
        <w:ind w:left="135"/>
        <w:rPr>
          <w:rFonts w:ascii="Aptos" w:eastAsia="Aptos" w:hAnsi="Aptos" w:cs="Aptos"/>
          <w:color w:val="000000" w:themeColor="text1"/>
        </w:rPr>
      </w:pPr>
    </w:p>
    <w:p w14:paraId="7CB4FEDC" w14:textId="4A397ADF" w:rsidR="00C44423" w:rsidRDefault="0048180D" w:rsidP="00C44423">
      <w:pPr>
        <w:pStyle w:val="ListParagraph"/>
        <w:numPr>
          <w:ilvl w:val="0"/>
          <w:numId w:val="11"/>
        </w:numPr>
        <w:spacing w:after="0"/>
        <w:rPr>
          <w:rFonts w:ascii="Aptos" w:eastAsia="Aptos" w:hAnsi="Aptos" w:cs="Aptos"/>
          <w:color w:val="000000" w:themeColor="text1"/>
        </w:rPr>
      </w:pPr>
      <w:r w:rsidRPr="0048180D">
        <w:rPr>
          <w:rFonts w:ascii="Aptos" w:eastAsia="Aptos" w:hAnsi="Aptos" w:cs="Aptos"/>
          <w:color w:val="000000" w:themeColor="text1"/>
        </w:rPr>
        <w:t>la viscosité de la colle reste constante à différentes températures pour simplifier la première phase de modélisation</w:t>
      </w:r>
    </w:p>
    <w:p w14:paraId="473B9415" w14:textId="77777777" w:rsidR="00267FA3" w:rsidRPr="00267FA3" w:rsidRDefault="00267FA3" w:rsidP="00267FA3">
      <w:pPr>
        <w:pStyle w:val="ListParagraph"/>
        <w:rPr>
          <w:rFonts w:ascii="Aptos" w:eastAsia="Aptos" w:hAnsi="Aptos" w:cs="Aptos"/>
          <w:color w:val="000000" w:themeColor="text1"/>
        </w:rPr>
      </w:pPr>
    </w:p>
    <w:p w14:paraId="2533972E" w14:textId="17DE6A16" w:rsidR="00267FA3" w:rsidRPr="00C44423" w:rsidRDefault="00C81F20" w:rsidP="007368F4">
      <w:pPr>
        <w:pStyle w:val="ListParagraph"/>
        <w:numPr>
          <w:ilvl w:val="0"/>
          <w:numId w:val="11"/>
        </w:numPr>
        <w:spacing w:after="0"/>
        <w:rPr>
          <w:rFonts w:ascii="Aptos" w:eastAsia="Aptos" w:hAnsi="Aptos" w:cs="Aptos"/>
          <w:color w:val="000000" w:themeColor="text1"/>
        </w:rPr>
      </w:pPr>
      <w:r>
        <w:rPr>
          <w:rFonts w:ascii="Aptos" w:eastAsia="Aptos" w:hAnsi="Aptos" w:cs="Aptos"/>
          <w:color w:val="000000" w:themeColor="text1"/>
        </w:rPr>
        <w:t xml:space="preserve">Choir la buse </w:t>
      </w:r>
      <w:r w:rsidR="006576BD">
        <w:rPr>
          <w:rFonts w:ascii="Aptos" w:eastAsia="Aptos" w:hAnsi="Aptos" w:cs="Aptos"/>
          <w:color w:val="000000" w:themeColor="text1"/>
        </w:rPr>
        <w:t>avec le</w:t>
      </w:r>
      <w:r w:rsidRPr="004C5FDA">
        <w:rPr>
          <w:rFonts w:ascii="Aptos" w:eastAsia="Aptos" w:hAnsi="Aptos" w:cs="Aptos"/>
          <w:color w:val="000000" w:themeColor="text1"/>
        </w:rPr>
        <w:t xml:space="preserve"> </w:t>
      </w:r>
      <w:r w:rsidR="006176CF" w:rsidRPr="004C5FDA">
        <w:rPr>
          <w:rFonts w:ascii="Aptos" w:eastAsia="Aptos" w:hAnsi="Aptos" w:cs="Aptos"/>
          <w:color w:val="000000" w:themeColor="text1"/>
        </w:rPr>
        <w:t>diamètre</w:t>
      </w:r>
      <w:r w:rsidRPr="004C5FDA">
        <w:rPr>
          <w:rFonts w:ascii="Aptos" w:eastAsia="Aptos" w:hAnsi="Aptos" w:cs="Aptos"/>
          <w:color w:val="000000" w:themeColor="text1"/>
        </w:rPr>
        <w:t xml:space="preserve"> </w:t>
      </w:r>
      <w:ins w:id="0" w:author="Microsoft Word" w:date="2025-01-23T11:19:00Z" w16du:dateUtc="2025-01-23T10:19:00Z">
        <w:r w:rsidR="00151C54" w:rsidRPr="007368F4">
          <w:rPr>
            <w:rFonts w:ascii="Aptos" w:eastAsia="Aptos" w:hAnsi="Aptos" w:cs="Aptos"/>
            <w:color w:val="000000" w:themeColor="text1"/>
          </w:rPr>
          <w:t>qui pourra</w:t>
        </w:r>
      </w:ins>
      <w:r w:rsidR="00DD3803">
        <w:rPr>
          <w:rFonts w:ascii="Aptos" w:eastAsia="Aptos" w:hAnsi="Aptos" w:cs="Aptos"/>
          <w:color w:val="000000" w:themeColor="text1"/>
        </w:rPr>
        <w:t xml:space="preserve"> </w:t>
      </w:r>
      <w:r w:rsidR="00E45AFC">
        <w:rPr>
          <w:rFonts w:ascii="Aptos" w:eastAsia="Aptos" w:hAnsi="Aptos" w:cs="Aptos"/>
          <w:color w:val="000000" w:themeColor="text1"/>
        </w:rPr>
        <w:t>minimiser</w:t>
      </w:r>
      <w:ins w:id="1" w:author="Microsoft Word" w:date="2025-01-23T11:19:00Z" w16du:dateUtc="2025-01-23T10:19:00Z">
        <w:r w:rsidR="00DD3803">
          <w:rPr>
            <w:rFonts w:ascii="Aptos" w:eastAsia="Aptos" w:hAnsi="Aptos" w:cs="Aptos"/>
            <w:color w:val="000000" w:themeColor="text1"/>
          </w:rPr>
          <w:t xml:space="preserve"> </w:t>
        </w:r>
      </w:ins>
    </w:p>
    <w:p w14:paraId="796D37BE" w14:textId="4E6939F1" w:rsidR="00B30DA9" w:rsidRPr="00C44423" w:rsidRDefault="00B30DA9" w:rsidP="008B0A92">
      <w:pPr>
        <w:spacing w:after="0"/>
        <w:rPr>
          <w:rFonts w:ascii="Aptos" w:eastAsia="Aptos" w:hAnsi="Aptos" w:cs="Aptos"/>
          <w:color w:val="000000" w:themeColor="text1"/>
        </w:rPr>
      </w:pPr>
    </w:p>
    <w:p w14:paraId="2146BF7B" w14:textId="5615A805" w:rsidR="146834B5" w:rsidRDefault="146834B5" w:rsidP="7CBE4ED1">
      <w:pPr>
        <w:rPr>
          <w:rFonts w:ascii="Aptos Display" w:eastAsia="Aptos Display" w:hAnsi="Aptos Display" w:cs="Aptos Display"/>
          <w:color w:val="000000" w:themeColor="text1"/>
          <w:sz w:val="32"/>
          <w:szCs w:val="32"/>
        </w:rPr>
      </w:pPr>
      <w:r w:rsidRPr="7CBE4ED1">
        <w:rPr>
          <w:rFonts w:ascii="Aptos Display" w:eastAsia="Aptos Display" w:hAnsi="Aptos Display" w:cs="Aptos Display"/>
          <w:b/>
          <w:bCs/>
          <w:color w:val="000000" w:themeColor="text1"/>
          <w:sz w:val="32"/>
          <w:szCs w:val="32"/>
        </w:rPr>
        <w:t>Plan d’action</w:t>
      </w:r>
    </w:p>
    <w:tbl>
      <w:tblPr>
        <w:tblStyle w:val="TableGrid"/>
        <w:tblW w:w="9016"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052"/>
        <w:gridCol w:w="1669"/>
        <w:gridCol w:w="1943"/>
        <w:gridCol w:w="1546"/>
        <w:gridCol w:w="1806"/>
      </w:tblGrid>
      <w:tr w:rsidR="7CBE4ED1" w14:paraId="40B3C649" w14:textId="77777777" w:rsidTr="00DD6E89">
        <w:trPr>
          <w:trHeight w:val="825"/>
        </w:trPr>
        <w:tc>
          <w:tcPr>
            <w:tcW w:w="2052" w:type="dxa"/>
            <w:tcBorders>
              <w:top w:val="single" w:sz="6" w:space="0" w:color="auto"/>
              <w:left w:val="single" w:sz="6" w:space="0" w:color="auto"/>
            </w:tcBorders>
            <w:shd w:val="clear" w:color="auto" w:fill="000000" w:themeFill="text1"/>
            <w:tcMar>
              <w:left w:w="90" w:type="dxa"/>
              <w:right w:w="90" w:type="dxa"/>
            </w:tcMar>
          </w:tcPr>
          <w:p w14:paraId="54A657D4" w14:textId="3B2616B9" w:rsidR="7CBE4ED1" w:rsidRDefault="7CBE4ED1" w:rsidP="7CBE4ED1">
            <w:pPr>
              <w:jc w:val="center"/>
              <w:rPr>
                <w:rFonts w:ascii="Aptos" w:eastAsia="Aptos" w:hAnsi="Aptos" w:cs="Aptos"/>
                <w:color w:val="FFFFFF" w:themeColor="background1"/>
              </w:rPr>
            </w:pPr>
            <w:r w:rsidRPr="7CBE4ED1">
              <w:rPr>
                <w:rFonts w:ascii="Aptos" w:eastAsia="Aptos" w:hAnsi="Aptos" w:cs="Aptos"/>
                <w:color w:val="FFFFFF" w:themeColor="background1"/>
              </w:rPr>
              <w:t>Tâches (par ordre)</w:t>
            </w:r>
          </w:p>
        </w:tc>
        <w:tc>
          <w:tcPr>
            <w:tcW w:w="1669" w:type="dxa"/>
            <w:tcBorders>
              <w:top w:val="single" w:sz="6" w:space="0" w:color="auto"/>
            </w:tcBorders>
            <w:shd w:val="clear" w:color="auto" w:fill="000000" w:themeFill="text1"/>
            <w:tcMar>
              <w:left w:w="90" w:type="dxa"/>
              <w:right w:w="90" w:type="dxa"/>
            </w:tcMar>
          </w:tcPr>
          <w:p w14:paraId="31F344E7" w14:textId="3CDE052E" w:rsidR="7CBE4ED1" w:rsidRDefault="7CBE4ED1" w:rsidP="7CBE4ED1">
            <w:pPr>
              <w:jc w:val="center"/>
              <w:rPr>
                <w:rFonts w:ascii="Aptos" w:eastAsia="Aptos" w:hAnsi="Aptos" w:cs="Aptos"/>
                <w:color w:val="FFFFFF" w:themeColor="background1"/>
              </w:rPr>
            </w:pPr>
            <w:r w:rsidRPr="7CBE4ED1">
              <w:rPr>
                <w:rFonts w:ascii="Aptos" w:eastAsia="Aptos" w:hAnsi="Aptos" w:cs="Aptos"/>
                <w:color w:val="FFFFFF" w:themeColor="background1"/>
              </w:rPr>
              <w:t>Etapes intermédiaires ?</w:t>
            </w:r>
          </w:p>
        </w:tc>
        <w:tc>
          <w:tcPr>
            <w:tcW w:w="1943" w:type="dxa"/>
            <w:tcBorders>
              <w:top w:val="single" w:sz="6" w:space="0" w:color="auto"/>
            </w:tcBorders>
            <w:shd w:val="clear" w:color="auto" w:fill="000000" w:themeFill="text1"/>
            <w:tcMar>
              <w:left w:w="90" w:type="dxa"/>
              <w:right w:w="90" w:type="dxa"/>
            </w:tcMar>
          </w:tcPr>
          <w:p w14:paraId="56B6AF94" w14:textId="608C8760" w:rsidR="7CBE4ED1" w:rsidRDefault="7CBE4ED1" w:rsidP="7CBE4ED1">
            <w:pPr>
              <w:jc w:val="center"/>
              <w:rPr>
                <w:rFonts w:ascii="Aptos" w:eastAsia="Aptos" w:hAnsi="Aptos" w:cs="Aptos"/>
                <w:color w:val="FFFFFF" w:themeColor="background1"/>
              </w:rPr>
            </w:pPr>
            <w:r w:rsidRPr="7CBE4ED1">
              <w:rPr>
                <w:rFonts w:ascii="Aptos" w:eastAsia="Aptos" w:hAnsi="Aptos" w:cs="Aptos"/>
                <w:color w:val="FFFFFF" w:themeColor="background1"/>
              </w:rPr>
              <w:t>Résultat attendu</w:t>
            </w:r>
          </w:p>
        </w:tc>
        <w:tc>
          <w:tcPr>
            <w:tcW w:w="1546" w:type="dxa"/>
            <w:tcBorders>
              <w:top w:val="single" w:sz="6" w:space="0" w:color="auto"/>
            </w:tcBorders>
            <w:shd w:val="clear" w:color="auto" w:fill="000000" w:themeFill="text1"/>
            <w:tcMar>
              <w:left w:w="90" w:type="dxa"/>
              <w:right w:w="90" w:type="dxa"/>
            </w:tcMar>
          </w:tcPr>
          <w:p w14:paraId="30A9F7D8" w14:textId="1CEBB8D7" w:rsidR="7CBE4ED1" w:rsidRDefault="7CBE4ED1" w:rsidP="7CBE4ED1">
            <w:pPr>
              <w:jc w:val="center"/>
              <w:rPr>
                <w:rFonts w:ascii="Aptos" w:eastAsia="Aptos" w:hAnsi="Aptos" w:cs="Aptos"/>
                <w:color w:val="FFFFFF" w:themeColor="background1"/>
              </w:rPr>
            </w:pPr>
            <w:r w:rsidRPr="7CBE4ED1">
              <w:rPr>
                <w:rFonts w:ascii="Aptos" w:eastAsia="Aptos" w:hAnsi="Aptos" w:cs="Aptos"/>
                <w:color w:val="FFFFFF" w:themeColor="background1"/>
              </w:rPr>
              <w:t>Qui fait ?</w:t>
            </w:r>
          </w:p>
        </w:tc>
        <w:tc>
          <w:tcPr>
            <w:tcW w:w="1806" w:type="dxa"/>
            <w:tcBorders>
              <w:top w:val="single" w:sz="6" w:space="0" w:color="auto"/>
              <w:right w:val="single" w:sz="6" w:space="0" w:color="auto"/>
            </w:tcBorders>
            <w:shd w:val="clear" w:color="auto" w:fill="000000" w:themeFill="text1"/>
            <w:tcMar>
              <w:left w:w="90" w:type="dxa"/>
              <w:right w:w="90" w:type="dxa"/>
            </w:tcMar>
          </w:tcPr>
          <w:p w14:paraId="6E104162" w14:textId="7E29AC93" w:rsidR="7CBE4ED1" w:rsidRDefault="7CBE4ED1" w:rsidP="7CBE4ED1">
            <w:pPr>
              <w:jc w:val="center"/>
              <w:rPr>
                <w:rFonts w:ascii="Aptos" w:eastAsia="Aptos" w:hAnsi="Aptos" w:cs="Aptos"/>
                <w:color w:val="FFFFFF" w:themeColor="background1"/>
              </w:rPr>
            </w:pPr>
            <w:r w:rsidRPr="7CBE4ED1">
              <w:rPr>
                <w:rFonts w:ascii="Aptos" w:eastAsia="Aptos" w:hAnsi="Aptos" w:cs="Aptos"/>
                <w:color w:val="FFFFFF" w:themeColor="background1"/>
              </w:rPr>
              <w:t>Pour quand ?</w:t>
            </w:r>
          </w:p>
        </w:tc>
      </w:tr>
      <w:tr w:rsidR="7CBE4ED1" w14:paraId="47E020A2" w14:textId="77777777" w:rsidTr="00DD6E89">
        <w:trPr>
          <w:trHeight w:val="772"/>
        </w:trPr>
        <w:tc>
          <w:tcPr>
            <w:tcW w:w="2052" w:type="dxa"/>
            <w:tcBorders>
              <w:left w:val="single" w:sz="6" w:space="0" w:color="auto"/>
            </w:tcBorders>
            <w:tcMar>
              <w:left w:w="90" w:type="dxa"/>
              <w:right w:w="90" w:type="dxa"/>
            </w:tcMar>
          </w:tcPr>
          <w:p w14:paraId="51DD4165" w14:textId="4199827E" w:rsidR="7CBE4ED1" w:rsidRDefault="00693D12" w:rsidP="7CBE4ED1">
            <w:pPr>
              <w:rPr>
                <w:rFonts w:ascii="Aptos" w:eastAsia="Aptos" w:hAnsi="Aptos" w:cs="Aptos"/>
              </w:rPr>
            </w:pPr>
            <w:r w:rsidRPr="00693D12">
              <w:rPr>
                <w:rFonts w:ascii="Aptos" w:eastAsia="Aptos" w:hAnsi="Aptos" w:cs="Aptos"/>
              </w:rPr>
              <w:t>Conception du simulateur</w:t>
            </w:r>
          </w:p>
        </w:tc>
        <w:tc>
          <w:tcPr>
            <w:tcW w:w="1669" w:type="dxa"/>
            <w:tcMar>
              <w:left w:w="90" w:type="dxa"/>
              <w:right w:w="90" w:type="dxa"/>
            </w:tcMar>
          </w:tcPr>
          <w:p w14:paraId="65518553" w14:textId="5AC6CE6E" w:rsidR="7CBE4ED1" w:rsidRDefault="7CBE4ED1" w:rsidP="7CBE4ED1">
            <w:pPr>
              <w:rPr>
                <w:rFonts w:ascii="Aptos" w:eastAsia="Aptos" w:hAnsi="Aptos" w:cs="Aptos"/>
              </w:rPr>
            </w:pPr>
          </w:p>
        </w:tc>
        <w:tc>
          <w:tcPr>
            <w:tcW w:w="1943" w:type="dxa"/>
            <w:tcMar>
              <w:left w:w="90" w:type="dxa"/>
              <w:right w:w="90" w:type="dxa"/>
            </w:tcMar>
          </w:tcPr>
          <w:p w14:paraId="5DA245EF" w14:textId="5C2AE41B" w:rsidR="7CBE4ED1" w:rsidRDefault="00982FCD" w:rsidP="7CBE4ED1">
            <w:pPr>
              <w:rPr>
                <w:rFonts w:ascii="Aptos" w:eastAsia="Aptos" w:hAnsi="Aptos" w:cs="Aptos"/>
              </w:rPr>
            </w:pPr>
            <w:r>
              <w:rPr>
                <w:rFonts w:ascii="Aptos" w:eastAsia="Aptos" w:hAnsi="Aptos" w:cs="Aptos"/>
              </w:rPr>
              <w:t>Projet SCILAB</w:t>
            </w:r>
            <w:r w:rsidR="00394C8B">
              <w:rPr>
                <w:rFonts w:ascii="Aptos" w:eastAsia="Aptos" w:hAnsi="Aptos" w:cs="Aptos"/>
              </w:rPr>
              <w:t xml:space="preserve"> + </w:t>
            </w:r>
            <w:r w:rsidR="00394C8B" w:rsidRPr="00394C8B">
              <w:rPr>
                <w:rFonts w:ascii="Aptos" w:eastAsia="Aptos" w:hAnsi="Aptos" w:cs="Aptos"/>
              </w:rPr>
              <w:t>Document technique</w:t>
            </w:r>
          </w:p>
        </w:tc>
        <w:tc>
          <w:tcPr>
            <w:tcW w:w="1546" w:type="dxa"/>
            <w:tcMar>
              <w:left w:w="90" w:type="dxa"/>
              <w:right w:w="90" w:type="dxa"/>
            </w:tcMar>
          </w:tcPr>
          <w:p w14:paraId="3602EDD8" w14:textId="021467DB" w:rsidR="7CBE4ED1" w:rsidRDefault="004F32C7" w:rsidP="7CBE4ED1">
            <w:pPr>
              <w:rPr>
                <w:rFonts w:ascii="Aptos" w:eastAsia="Aptos" w:hAnsi="Aptos" w:cs="Aptos"/>
              </w:rPr>
            </w:pPr>
            <w:r>
              <w:rPr>
                <w:rFonts w:ascii="Aptos" w:eastAsia="Aptos" w:hAnsi="Aptos" w:cs="Aptos"/>
              </w:rPr>
              <w:t>Faik,Arthur</w:t>
            </w:r>
            <w:r w:rsidR="00D22415">
              <w:rPr>
                <w:rFonts w:ascii="Aptos" w:eastAsia="Aptos" w:hAnsi="Aptos" w:cs="Aptos"/>
              </w:rPr>
              <w:t>, Charif</w:t>
            </w:r>
          </w:p>
        </w:tc>
        <w:tc>
          <w:tcPr>
            <w:tcW w:w="1806" w:type="dxa"/>
            <w:tcBorders>
              <w:right w:val="single" w:sz="6" w:space="0" w:color="auto"/>
            </w:tcBorders>
            <w:tcMar>
              <w:left w:w="90" w:type="dxa"/>
              <w:right w:w="90" w:type="dxa"/>
            </w:tcMar>
          </w:tcPr>
          <w:p w14:paraId="3E6C5E28" w14:textId="2C8500D7" w:rsidR="7CBE4ED1" w:rsidRDefault="00725BEC" w:rsidP="7CBE4ED1">
            <w:pPr>
              <w:rPr>
                <w:rFonts w:ascii="Aptos" w:eastAsia="Aptos" w:hAnsi="Aptos" w:cs="Aptos"/>
              </w:rPr>
            </w:pPr>
            <w:r>
              <w:rPr>
                <w:rFonts w:ascii="Aptos" w:eastAsia="Aptos" w:hAnsi="Aptos" w:cs="Aptos"/>
              </w:rPr>
              <w:t>Vendredi 24</w:t>
            </w:r>
            <w:r w:rsidR="00040538">
              <w:rPr>
                <w:rFonts w:ascii="Aptos" w:eastAsia="Aptos" w:hAnsi="Aptos" w:cs="Aptos"/>
              </w:rPr>
              <w:t xml:space="preserve"> (</w:t>
            </w:r>
            <w:r w:rsidR="00D041EF">
              <w:rPr>
                <w:rFonts w:ascii="Aptos" w:eastAsia="Aptos" w:hAnsi="Aptos" w:cs="Aptos"/>
              </w:rPr>
              <w:t>Matin)</w:t>
            </w:r>
          </w:p>
        </w:tc>
      </w:tr>
      <w:tr w:rsidR="00752C63" w14:paraId="370C4BA8" w14:textId="77777777" w:rsidTr="00DD6E89">
        <w:trPr>
          <w:trHeight w:val="772"/>
        </w:trPr>
        <w:tc>
          <w:tcPr>
            <w:tcW w:w="2052" w:type="dxa"/>
            <w:tcBorders>
              <w:left w:val="single" w:sz="6" w:space="0" w:color="auto"/>
            </w:tcBorders>
            <w:tcMar>
              <w:left w:w="90" w:type="dxa"/>
              <w:right w:w="90" w:type="dxa"/>
            </w:tcMar>
          </w:tcPr>
          <w:p w14:paraId="6477B4DD" w14:textId="2E9D6E23" w:rsidR="00752C63" w:rsidRDefault="00752C63" w:rsidP="00752C63">
            <w:pPr>
              <w:jc w:val="center"/>
              <w:rPr>
                <w:rFonts w:ascii="Aptos" w:eastAsia="Aptos" w:hAnsi="Aptos" w:cs="Aptos"/>
              </w:rPr>
            </w:pPr>
            <w:r>
              <w:rPr>
                <w:rFonts w:ascii="Aptos" w:eastAsia="Aptos" w:hAnsi="Aptos" w:cs="Aptos"/>
              </w:rPr>
              <w:t>Plan d’expérience</w:t>
            </w:r>
          </w:p>
          <w:p w14:paraId="3645C9A4" w14:textId="084F3072" w:rsidR="00752C63" w:rsidRPr="00693D12" w:rsidRDefault="00752C63" w:rsidP="00752C63">
            <w:pPr>
              <w:jc w:val="center"/>
              <w:rPr>
                <w:rFonts w:ascii="Aptos" w:eastAsia="Aptos" w:hAnsi="Aptos" w:cs="Aptos"/>
              </w:rPr>
            </w:pPr>
          </w:p>
        </w:tc>
        <w:tc>
          <w:tcPr>
            <w:tcW w:w="1669" w:type="dxa"/>
            <w:tcMar>
              <w:left w:w="90" w:type="dxa"/>
              <w:right w:w="90" w:type="dxa"/>
            </w:tcMar>
          </w:tcPr>
          <w:p w14:paraId="2E557C16" w14:textId="02290991" w:rsidR="00752C63" w:rsidRDefault="00D677D9" w:rsidP="7CBE4ED1">
            <w:pPr>
              <w:rPr>
                <w:rFonts w:ascii="Aptos" w:eastAsia="Aptos" w:hAnsi="Aptos" w:cs="Aptos"/>
              </w:rPr>
            </w:pPr>
            <w:r w:rsidRPr="00D677D9">
              <w:rPr>
                <w:rFonts w:ascii="Aptos" w:eastAsia="Aptos" w:hAnsi="Aptos" w:cs="Aptos"/>
              </w:rPr>
              <w:t>Définition protocoles</w:t>
            </w:r>
          </w:p>
        </w:tc>
        <w:tc>
          <w:tcPr>
            <w:tcW w:w="1943" w:type="dxa"/>
            <w:tcMar>
              <w:left w:w="90" w:type="dxa"/>
              <w:right w:w="90" w:type="dxa"/>
            </w:tcMar>
          </w:tcPr>
          <w:p w14:paraId="208613DD" w14:textId="6267F84A" w:rsidR="00752C63" w:rsidRDefault="00D677D9" w:rsidP="7CBE4ED1">
            <w:pPr>
              <w:rPr>
                <w:rFonts w:ascii="Aptos" w:eastAsia="Aptos" w:hAnsi="Aptos" w:cs="Aptos"/>
              </w:rPr>
            </w:pPr>
            <w:r w:rsidRPr="00D677D9">
              <w:rPr>
                <w:rFonts w:ascii="Aptos" w:eastAsia="Aptos" w:hAnsi="Aptos" w:cs="Aptos"/>
              </w:rPr>
              <w:t>Protocoles validés</w:t>
            </w:r>
          </w:p>
        </w:tc>
        <w:tc>
          <w:tcPr>
            <w:tcW w:w="1546" w:type="dxa"/>
            <w:tcMar>
              <w:left w:w="90" w:type="dxa"/>
              <w:right w:w="90" w:type="dxa"/>
            </w:tcMar>
          </w:tcPr>
          <w:p w14:paraId="52B4BDC8" w14:textId="2F0038FB" w:rsidR="00752C63" w:rsidRDefault="00473EFE" w:rsidP="7CBE4ED1">
            <w:pPr>
              <w:rPr>
                <w:rFonts w:ascii="Aptos" w:eastAsia="Aptos" w:hAnsi="Aptos" w:cs="Aptos"/>
              </w:rPr>
            </w:pPr>
            <w:r>
              <w:rPr>
                <w:rFonts w:ascii="Aptos" w:eastAsia="Aptos" w:hAnsi="Aptos" w:cs="Aptos"/>
              </w:rPr>
              <w:t>Tout le monde</w:t>
            </w:r>
          </w:p>
        </w:tc>
        <w:tc>
          <w:tcPr>
            <w:tcW w:w="1806" w:type="dxa"/>
            <w:tcBorders>
              <w:right w:val="single" w:sz="6" w:space="0" w:color="auto"/>
            </w:tcBorders>
            <w:tcMar>
              <w:left w:w="90" w:type="dxa"/>
              <w:right w:w="90" w:type="dxa"/>
            </w:tcMar>
          </w:tcPr>
          <w:p w14:paraId="7AE179D8" w14:textId="4AB51CB8" w:rsidR="00752C63" w:rsidRDefault="00725BEC" w:rsidP="7CBE4ED1">
            <w:pPr>
              <w:rPr>
                <w:rFonts w:ascii="Aptos" w:eastAsia="Aptos" w:hAnsi="Aptos" w:cs="Aptos"/>
              </w:rPr>
            </w:pPr>
            <w:r>
              <w:rPr>
                <w:rFonts w:ascii="Aptos" w:eastAsia="Aptos" w:hAnsi="Aptos" w:cs="Aptos"/>
              </w:rPr>
              <w:t>Vendredi 24</w:t>
            </w:r>
            <w:r w:rsidR="00BD3188">
              <w:rPr>
                <w:rFonts w:ascii="Aptos" w:eastAsia="Aptos" w:hAnsi="Aptos" w:cs="Aptos"/>
              </w:rPr>
              <w:t xml:space="preserve"> (Matin)</w:t>
            </w:r>
          </w:p>
        </w:tc>
      </w:tr>
      <w:tr w:rsidR="7CBE4ED1" w14:paraId="440DF8C5" w14:textId="77777777" w:rsidTr="00DD6E89">
        <w:trPr>
          <w:trHeight w:val="300"/>
        </w:trPr>
        <w:tc>
          <w:tcPr>
            <w:tcW w:w="2052" w:type="dxa"/>
            <w:tcBorders>
              <w:left w:val="single" w:sz="6" w:space="0" w:color="auto"/>
            </w:tcBorders>
            <w:tcMar>
              <w:left w:w="90" w:type="dxa"/>
              <w:right w:w="90" w:type="dxa"/>
            </w:tcMar>
          </w:tcPr>
          <w:p w14:paraId="1621D549" w14:textId="6CAADB84" w:rsidR="7CBE4ED1" w:rsidRDefault="00693D12" w:rsidP="7CBE4ED1">
            <w:pPr>
              <w:rPr>
                <w:rFonts w:ascii="Aptos" w:eastAsia="Aptos" w:hAnsi="Aptos" w:cs="Aptos"/>
              </w:rPr>
            </w:pPr>
            <w:r>
              <w:rPr>
                <w:rFonts w:ascii="Aptos" w:eastAsia="Aptos" w:hAnsi="Aptos" w:cs="Aptos"/>
              </w:rPr>
              <w:t>I</w:t>
            </w:r>
            <w:r w:rsidRPr="00693D12">
              <w:rPr>
                <w:rFonts w:ascii="Aptos" w:eastAsia="Aptos" w:hAnsi="Aptos" w:cs="Aptos"/>
              </w:rPr>
              <w:t>ntégration des paramètres d'essai</w:t>
            </w:r>
          </w:p>
        </w:tc>
        <w:tc>
          <w:tcPr>
            <w:tcW w:w="1669" w:type="dxa"/>
            <w:tcMar>
              <w:left w:w="90" w:type="dxa"/>
              <w:right w:w="90" w:type="dxa"/>
            </w:tcMar>
          </w:tcPr>
          <w:p w14:paraId="0B1D3266" w14:textId="143A13A1" w:rsidR="7CBE4ED1" w:rsidRDefault="00703528" w:rsidP="7CBE4ED1">
            <w:pPr>
              <w:rPr>
                <w:rFonts w:ascii="Aptos" w:eastAsia="Aptos" w:hAnsi="Aptos" w:cs="Aptos"/>
              </w:rPr>
            </w:pPr>
            <w:r>
              <w:rPr>
                <w:rFonts w:ascii="Aptos" w:eastAsia="Aptos" w:hAnsi="Aptos" w:cs="Aptos"/>
              </w:rPr>
              <w:t>Simulateur conçu</w:t>
            </w:r>
          </w:p>
        </w:tc>
        <w:tc>
          <w:tcPr>
            <w:tcW w:w="1943" w:type="dxa"/>
            <w:tcMar>
              <w:left w:w="90" w:type="dxa"/>
              <w:right w:w="90" w:type="dxa"/>
            </w:tcMar>
          </w:tcPr>
          <w:p w14:paraId="7BC4A6C7" w14:textId="41038E23" w:rsidR="7CBE4ED1" w:rsidRDefault="7CBE4ED1" w:rsidP="7CBE4ED1">
            <w:pPr>
              <w:rPr>
                <w:rFonts w:ascii="Aptos" w:eastAsia="Aptos" w:hAnsi="Aptos" w:cs="Aptos"/>
              </w:rPr>
            </w:pPr>
          </w:p>
        </w:tc>
        <w:tc>
          <w:tcPr>
            <w:tcW w:w="1546" w:type="dxa"/>
            <w:tcMar>
              <w:left w:w="90" w:type="dxa"/>
              <w:right w:w="90" w:type="dxa"/>
            </w:tcMar>
          </w:tcPr>
          <w:p w14:paraId="2FC2AAE0" w14:textId="780B0F9D" w:rsidR="7CBE4ED1" w:rsidRDefault="004F32C7" w:rsidP="7CBE4ED1">
            <w:pPr>
              <w:rPr>
                <w:rFonts w:ascii="Aptos" w:eastAsia="Aptos" w:hAnsi="Aptos" w:cs="Aptos"/>
              </w:rPr>
            </w:pPr>
            <w:r>
              <w:rPr>
                <w:rFonts w:ascii="Aptos" w:eastAsia="Aptos" w:hAnsi="Aptos" w:cs="Aptos"/>
              </w:rPr>
              <w:t>Yannick</w:t>
            </w:r>
            <w:r w:rsidR="008000BE">
              <w:rPr>
                <w:rFonts w:ascii="Aptos" w:eastAsia="Aptos" w:hAnsi="Aptos" w:cs="Aptos"/>
              </w:rPr>
              <w:t xml:space="preserve"> / Nathan</w:t>
            </w:r>
          </w:p>
        </w:tc>
        <w:tc>
          <w:tcPr>
            <w:tcW w:w="1806" w:type="dxa"/>
            <w:tcBorders>
              <w:right w:val="single" w:sz="6" w:space="0" w:color="auto"/>
            </w:tcBorders>
            <w:tcMar>
              <w:left w:w="90" w:type="dxa"/>
              <w:right w:w="90" w:type="dxa"/>
            </w:tcMar>
          </w:tcPr>
          <w:p w14:paraId="251077D2" w14:textId="17460CF0" w:rsidR="7CBE4ED1" w:rsidRDefault="00211CCB" w:rsidP="7CBE4ED1">
            <w:pPr>
              <w:rPr>
                <w:rFonts w:ascii="Aptos" w:eastAsia="Aptos" w:hAnsi="Aptos" w:cs="Aptos"/>
              </w:rPr>
            </w:pPr>
            <w:r>
              <w:rPr>
                <w:rFonts w:ascii="Aptos" w:eastAsia="Aptos" w:hAnsi="Aptos" w:cs="Aptos"/>
              </w:rPr>
              <w:t>Lundi 27</w:t>
            </w:r>
            <w:r w:rsidR="00B07E78">
              <w:rPr>
                <w:rFonts w:ascii="Aptos" w:eastAsia="Aptos" w:hAnsi="Aptos" w:cs="Aptos"/>
              </w:rPr>
              <w:t xml:space="preserve"> (Matin</w:t>
            </w:r>
            <w:r w:rsidR="00634B15">
              <w:rPr>
                <w:rFonts w:ascii="Aptos" w:eastAsia="Aptos" w:hAnsi="Aptos" w:cs="Aptos"/>
              </w:rPr>
              <w:t>)</w:t>
            </w:r>
          </w:p>
        </w:tc>
      </w:tr>
      <w:tr w:rsidR="00DD6E89" w14:paraId="1689F267" w14:textId="77777777" w:rsidTr="00681A43">
        <w:trPr>
          <w:trHeight w:val="300"/>
        </w:trPr>
        <w:tc>
          <w:tcPr>
            <w:tcW w:w="2052" w:type="dxa"/>
            <w:tcBorders>
              <w:left w:val="single" w:sz="6" w:space="0" w:color="auto"/>
            </w:tcBorders>
            <w:tcMar>
              <w:left w:w="90" w:type="dxa"/>
              <w:right w:w="90" w:type="dxa"/>
            </w:tcMar>
          </w:tcPr>
          <w:p w14:paraId="28891319" w14:textId="7F33821C" w:rsidR="00DD6E89" w:rsidRDefault="00DD6E89" w:rsidP="00DD6E89">
            <w:pPr>
              <w:rPr>
                <w:rFonts w:ascii="Aptos" w:eastAsia="Aptos" w:hAnsi="Aptos" w:cs="Aptos"/>
              </w:rPr>
            </w:pPr>
            <w:r w:rsidRPr="00693D12">
              <w:rPr>
                <w:rFonts w:ascii="Aptos" w:eastAsia="Aptos" w:hAnsi="Aptos" w:cs="Aptos"/>
              </w:rPr>
              <w:t>Validation finale avec des données réelles</w:t>
            </w:r>
          </w:p>
        </w:tc>
        <w:tc>
          <w:tcPr>
            <w:tcW w:w="1669" w:type="dxa"/>
            <w:tcMar>
              <w:left w:w="90" w:type="dxa"/>
              <w:right w:w="90" w:type="dxa"/>
            </w:tcMar>
          </w:tcPr>
          <w:p w14:paraId="50736107" w14:textId="567020F7" w:rsidR="00DD6E89" w:rsidRDefault="00DD6E89" w:rsidP="00DD6E89">
            <w:pPr>
              <w:rPr>
                <w:rFonts w:ascii="Aptos" w:eastAsia="Aptos" w:hAnsi="Aptos" w:cs="Aptos"/>
              </w:rPr>
            </w:pPr>
            <w:r>
              <w:rPr>
                <w:rFonts w:ascii="Aptos" w:eastAsia="Aptos" w:hAnsi="Aptos" w:cs="Aptos"/>
              </w:rPr>
              <w:t>Intégration des données</w:t>
            </w:r>
          </w:p>
        </w:tc>
        <w:tc>
          <w:tcPr>
            <w:tcW w:w="1943" w:type="dxa"/>
            <w:tcMar>
              <w:left w:w="90" w:type="dxa"/>
              <w:right w:w="90" w:type="dxa"/>
            </w:tcMar>
          </w:tcPr>
          <w:p w14:paraId="42B6502E" w14:textId="73A78D8A" w:rsidR="00DD6E89" w:rsidRDefault="00DD6E89" w:rsidP="00DD6E89">
            <w:pPr>
              <w:rPr>
                <w:rFonts w:ascii="Aptos" w:eastAsia="Aptos" w:hAnsi="Aptos" w:cs="Aptos"/>
              </w:rPr>
            </w:pPr>
            <w:r>
              <w:rPr>
                <w:rFonts w:ascii="Aptos" w:eastAsia="Aptos" w:hAnsi="Aptos" w:cs="Aptos"/>
              </w:rPr>
              <w:t>Erreurs, Ecarts</w:t>
            </w:r>
          </w:p>
        </w:tc>
        <w:tc>
          <w:tcPr>
            <w:tcW w:w="1546" w:type="dxa"/>
            <w:tcMar>
              <w:left w:w="90" w:type="dxa"/>
              <w:right w:w="90" w:type="dxa"/>
            </w:tcMar>
          </w:tcPr>
          <w:p w14:paraId="76191B01" w14:textId="5C1A1ABE" w:rsidR="00DD6E89" w:rsidRDefault="00DD6E89" w:rsidP="00DD6E89">
            <w:pPr>
              <w:rPr>
                <w:rFonts w:ascii="Aptos" w:eastAsia="Aptos" w:hAnsi="Aptos" w:cs="Aptos"/>
              </w:rPr>
            </w:pPr>
            <w:r>
              <w:rPr>
                <w:rFonts w:ascii="Aptos" w:eastAsia="Aptos" w:hAnsi="Aptos" w:cs="Aptos"/>
              </w:rPr>
              <w:t>Tout le monde</w:t>
            </w:r>
          </w:p>
        </w:tc>
        <w:tc>
          <w:tcPr>
            <w:tcW w:w="1806" w:type="dxa"/>
            <w:tcBorders>
              <w:right w:val="single" w:sz="6" w:space="0" w:color="auto"/>
            </w:tcBorders>
            <w:tcMar>
              <w:left w:w="90" w:type="dxa"/>
              <w:right w:w="90" w:type="dxa"/>
            </w:tcMar>
          </w:tcPr>
          <w:p w14:paraId="1F2C0EE9" w14:textId="51B3DDA1" w:rsidR="00DD6E89" w:rsidRDefault="00211CCB" w:rsidP="00DD6E89">
            <w:pPr>
              <w:rPr>
                <w:rFonts w:ascii="Aptos" w:eastAsia="Aptos" w:hAnsi="Aptos" w:cs="Aptos"/>
              </w:rPr>
            </w:pPr>
            <w:r>
              <w:rPr>
                <w:rFonts w:ascii="Aptos" w:eastAsia="Aptos" w:hAnsi="Aptos" w:cs="Aptos"/>
              </w:rPr>
              <w:t>Lundi 27</w:t>
            </w:r>
            <w:r w:rsidR="00CA1311">
              <w:rPr>
                <w:rFonts w:ascii="Aptos" w:eastAsia="Aptos" w:hAnsi="Aptos" w:cs="Aptos"/>
              </w:rPr>
              <w:t xml:space="preserve"> (après-midi)</w:t>
            </w:r>
          </w:p>
        </w:tc>
      </w:tr>
      <w:tr w:rsidR="00681A43" w14:paraId="30623191" w14:textId="77777777" w:rsidTr="00DD6E89">
        <w:trPr>
          <w:trHeight w:val="300"/>
        </w:trPr>
        <w:tc>
          <w:tcPr>
            <w:tcW w:w="2052" w:type="dxa"/>
            <w:tcBorders>
              <w:left w:val="single" w:sz="6" w:space="0" w:color="auto"/>
              <w:bottom w:val="single" w:sz="6" w:space="0" w:color="auto"/>
            </w:tcBorders>
            <w:tcMar>
              <w:left w:w="90" w:type="dxa"/>
              <w:right w:w="90" w:type="dxa"/>
            </w:tcMar>
          </w:tcPr>
          <w:p w14:paraId="3DDFFC60" w14:textId="41E42D5C" w:rsidR="00681A43" w:rsidRPr="00693D12" w:rsidRDefault="00681A43" w:rsidP="7CBE4ED1">
            <w:pPr>
              <w:rPr>
                <w:rFonts w:ascii="Aptos" w:eastAsia="Aptos" w:hAnsi="Aptos" w:cs="Aptos"/>
              </w:rPr>
            </w:pPr>
            <w:r>
              <w:rPr>
                <w:rFonts w:ascii="Aptos" w:eastAsia="Aptos" w:hAnsi="Aptos" w:cs="Aptos"/>
              </w:rPr>
              <w:t>Mise à jour AMDEC</w:t>
            </w:r>
          </w:p>
        </w:tc>
        <w:tc>
          <w:tcPr>
            <w:tcW w:w="1669" w:type="dxa"/>
            <w:tcBorders>
              <w:bottom w:val="single" w:sz="6" w:space="0" w:color="auto"/>
            </w:tcBorders>
            <w:tcMar>
              <w:left w:w="90" w:type="dxa"/>
              <w:right w:w="90" w:type="dxa"/>
            </w:tcMar>
          </w:tcPr>
          <w:p w14:paraId="54E1B9CE" w14:textId="77777777" w:rsidR="00681A43" w:rsidRDefault="00681A43" w:rsidP="7CBE4ED1">
            <w:pPr>
              <w:rPr>
                <w:rFonts w:ascii="Aptos" w:eastAsia="Aptos" w:hAnsi="Aptos" w:cs="Aptos"/>
              </w:rPr>
            </w:pPr>
          </w:p>
        </w:tc>
        <w:tc>
          <w:tcPr>
            <w:tcW w:w="1943" w:type="dxa"/>
            <w:tcBorders>
              <w:bottom w:val="single" w:sz="6" w:space="0" w:color="auto"/>
            </w:tcBorders>
            <w:tcMar>
              <w:left w:w="90" w:type="dxa"/>
              <w:right w:w="90" w:type="dxa"/>
            </w:tcMar>
          </w:tcPr>
          <w:p w14:paraId="72A1EB59" w14:textId="77777777" w:rsidR="00681A43" w:rsidRDefault="00681A43" w:rsidP="7CBE4ED1">
            <w:pPr>
              <w:rPr>
                <w:rFonts w:ascii="Aptos" w:eastAsia="Aptos" w:hAnsi="Aptos" w:cs="Aptos"/>
              </w:rPr>
            </w:pPr>
          </w:p>
        </w:tc>
        <w:tc>
          <w:tcPr>
            <w:tcW w:w="1546" w:type="dxa"/>
            <w:tcBorders>
              <w:bottom w:val="single" w:sz="6" w:space="0" w:color="auto"/>
            </w:tcBorders>
            <w:tcMar>
              <w:left w:w="90" w:type="dxa"/>
              <w:right w:w="90" w:type="dxa"/>
            </w:tcMar>
          </w:tcPr>
          <w:p w14:paraId="48CEBB87" w14:textId="2710EC76" w:rsidR="00681A43" w:rsidRDefault="00681A43" w:rsidP="7CBE4ED1">
            <w:pPr>
              <w:rPr>
                <w:rFonts w:ascii="Aptos" w:eastAsia="Aptos" w:hAnsi="Aptos" w:cs="Aptos"/>
              </w:rPr>
            </w:pPr>
            <w:r>
              <w:rPr>
                <w:rFonts w:ascii="Aptos" w:eastAsia="Aptos" w:hAnsi="Aptos" w:cs="Aptos"/>
              </w:rPr>
              <w:t>Tout le monde</w:t>
            </w:r>
          </w:p>
        </w:tc>
        <w:tc>
          <w:tcPr>
            <w:tcW w:w="1806" w:type="dxa"/>
            <w:tcBorders>
              <w:bottom w:val="single" w:sz="6" w:space="0" w:color="auto"/>
              <w:right w:val="single" w:sz="6" w:space="0" w:color="auto"/>
            </w:tcBorders>
            <w:tcMar>
              <w:left w:w="90" w:type="dxa"/>
              <w:right w:w="90" w:type="dxa"/>
            </w:tcMar>
          </w:tcPr>
          <w:p w14:paraId="3DFD102C" w14:textId="0789C0C3" w:rsidR="00681A43" w:rsidRDefault="00681A43" w:rsidP="00E95CD8">
            <w:pPr>
              <w:ind w:left="1416" w:hanging="1416"/>
              <w:rPr>
                <w:rFonts w:ascii="Aptos" w:eastAsia="Aptos" w:hAnsi="Aptos" w:cs="Aptos"/>
              </w:rPr>
            </w:pPr>
          </w:p>
        </w:tc>
      </w:tr>
    </w:tbl>
    <w:p w14:paraId="028E55C4" w14:textId="2B68777E" w:rsidR="0041488B" w:rsidRDefault="0041488B">
      <w:pPr>
        <w:rPr>
          <w:rFonts w:ascii="Aptos" w:eastAsia="Aptos" w:hAnsi="Aptos" w:cs="Aptos"/>
          <w:color w:val="000000" w:themeColor="text1"/>
        </w:rPr>
      </w:pPr>
    </w:p>
    <w:p w14:paraId="57BD2C4F" w14:textId="387005AB" w:rsidR="7CBE4ED1" w:rsidRDefault="00CF0780" w:rsidP="7CBE4ED1">
      <w:pPr>
        <w:rPr>
          <w:rFonts w:ascii="Aptos" w:eastAsia="Aptos" w:hAnsi="Aptos" w:cs="Aptos"/>
          <w:color w:val="000000" w:themeColor="text1"/>
        </w:rPr>
      </w:pPr>
      <w:r>
        <w:rPr>
          <w:rFonts w:ascii="Aptos" w:eastAsia="Aptos" w:hAnsi="Aptos" w:cs="Aptos"/>
          <w:color w:val="000000" w:themeColor="text1"/>
        </w:rPr>
        <w:t>(Exercice 4 de la SAM à revoir</w:t>
      </w:r>
      <w:r w:rsidR="00DB7723">
        <w:rPr>
          <w:rFonts w:ascii="Aptos" w:eastAsia="Aptos" w:hAnsi="Aptos" w:cs="Aptos"/>
          <w:color w:val="000000" w:themeColor="text1"/>
        </w:rPr>
        <w:t xml:space="preserve"> pour les calculs</w:t>
      </w:r>
      <w:r w:rsidR="00F8529D">
        <w:rPr>
          <w:rFonts w:ascii="Aptos" w:eastAsia="Aptos" w:hAnsi="Aptos" w:cs="Aptos"/>
          <w:color w:val="000000" w:themeColor="text1"/>
        </w:rPr>
        <w:t xml:space="preserve"> du plan d’expérience</w:t>
      </w:r>
      <w:r>
        <w:rPr>
          <w:rFonts w:ascii="Aptos" w:eastAsia="Aptos" w:hAnsi="Aptos" w:cs="Aptos"/>
          <w:color w:val="000000" w:themeColor="text1"/>
        </w:rPr>
        <w:t>)</w:t>
      </w:r>
    </w:p>
    <w:sectPr w:rsidR="7CBE4ED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CE9C0"/>
    <w:multiLevelType w:val="multilevel"/>
    <w:tmpl w:val="97E6FD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A259354"/>
    <w:multiLevelType w:val="hybridMultilevel"/>
    <w:tmpl w:val="4E800670"/>
    <w:lvl w:ilvl="0" w:tplc="6F802120">
      <w:start w:val="1"/>
      <w:numFmt w:val="bullet"/>
      <w:lvlText w:val=""/>
      <w:lvlJc w:val="left"/>
      <w:pPr>
        <w:ind w:left="720" w:hanging="360"/>
      </w:pPr>
      <w:rPr>
        <w:rFonts w:ascii="Symbol" w:hAnsi="Symbol" w:hint="default"/>
      </w:rPr>
    </w:lvl>
    <w:lvl w:ilvl="1" w:tplc="525880D8">
      <w:start w:val="1"/>
      <w:numFmt w:val="bullet"/>
      <w:lvlText w:val="o"/>
      <w:lvlJc w:val="left"/>
      <w:pPr>
        <w:ind w:left="1440" w:hanging="360"/>
      </w:pPr>
      <w:rPr>
        <w:rFonts w:ascii="Courier New" w:hAnsi="Courier New" w:hint="default"/>
      </w:rPr>
    </w:lvl>
    <w:lvl w:ilvl="2" w:tplc="5ED22142">
      <w:start w:val="1"/>
      <w:numFmt w:val="bullet"/>
      <w:lvlText w:val=""/>
      <w:lvlJc w:val="left"/>
      <w:pPr>
        <w:ind w:left="2160" w:hanging="360"/>
      </w:pPr>
      <w:rPr>
        <w:rFonts w:ascii="Wingdings" w:hAnsi="Wingdings" w:hint="default"/>
      </w:rPr>
    </w:lvl>
    <w:lvl w:ilvl="3" w:tplc="2C1CACE6">
      <w:start w:val="1"/>
      <w:numFmt w:val="bullet"/>
      <w:lvlText w:val=""/>
      <w:lvlJc w:val="left"/>
      <w:pPr>
        <w:ind w:left="2880" w:hanging="360"/>
      </w:pPr>
      <w:rPr>
        <w:rFonts w:ascii="Symbol" w:hAnsi="Symbol" w:hint="default"/>
      </w:rPr>
    </w:lvl>
    <w:lvl w:ilvl="4" w:tplc="A45E5CE6">
      <w:start w:val="1"/>
      <w:numFmt w:val="bullet"/>
      <w:lvlText w:val="o"/>
      <w:lvlJc w:val="left"/>
      <w:pPr>
        <w:ind w:left="3600" w:hanging="360"/>
      </w:pPr>
      <w:rPr>
        <w:rFonts w:ascii="Courier New" w:hAnsi="Courier New" w:hint="default"/>
      </w:rPr>
    </w:lvl>
    <w:lvl w:ilvl="5" w:tplc="813EC932">
      <w:start w:val="1"/>
      <w:numFmt w:val="bullet"/>
      <w:lvlText w:val=""/>
      <w:lvlJc w:val="left"/>
      <w:pPr>
        <w:ind w:left="4320" w:hanging="360"/>
      </w:pPr>
      <w:rPr>
        <w:rFonts w:ascii="Wingdings" w:hAnsi="Wingdings" w:hint="default"/>
      </w:rPr>
    </w:lvl>
    <w:lvl w:ilvl="6" w:tplc="3D4CEBFE">
      <w:start w:val="1"/>
      <w:numFmt w:val="bullet"/>
      <w:lvlText w:val=""/>
      <w:lvlJc w:val="left"/>
      <w:pPr>
        <w:ind w:left="5040" w:hanging="360"/>
      </w:pPr>
      <w:rPr>
        <w:rFonts w:ascii="Symbol" w:hAnsi="Symbol" w:hint="default"/>
      </w:rPr>
    </w:lvl>
    <w:lvl w:ilvl="7" w:tplc="2124C1F0">
      <w:start w:val="1"/>
      <w:numFmt w:val="bullet"/>
      <w:lvlText w:val="o"/>
      <w:lvlJc w:val="left"/>
      <w:pPr>
        <w:ind w:left="5760" w:hanging="360"/>
      </w:pPr>
      <w:rPr>
        <w:rFonts w:ascii="Courier New" w:hAnsi="Courier New" w:hint="default"/>
      </w:rPr>
    </w:lvl>
    <w:lvl w:ilvl="8" w:tplc="B9FA3A8E">
      <w:start w:val="1"/>
      <w:numFmt w:val="bullet"/>
      <w:lvlText w:val=""/>
      <w:lvlJc w:val="left"/>
      <w:pPr>
        <w:ind w:left="6480" w:hanging="360"/>
      </w:pPr>
      <w:rPr>
        <w:rFonts w:ascii="Wingdings" w:hAnsi="Wingdings" w:hint="default"/>
      </w:rPr>
    </w:lvl>
  </w:abstractNum>
  <w:abstractNum w:abstractNumId="2" w15:restartNumberingAfterBreak="0">
    <w:nsid w:val="1E2EF812"/>
    <w:multiLevelType w:val="multilevel"/>
    <w:tmpl w:val="74682F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5188908"/>
    <w:multiLevelType w:val="hybridMultilevel"/>
    <w:tmpl w:val="2DBA7F54"/>
    <w:lvl w:ilvl="0" w:tplc="2256A532">
      <w:numFmt w:val="bullet"/>
      <w:lvlText w:val="-"/>
      <w:lvlJc w:val="left"/>
      <w:pPr>
        <w:ind w:left="720" w:hanging="360"/>
      </w:pPr>
      <w:rPr>
        <w:rFonts w:ascii="Aptos" w:hAnsi="Aptos" w:hint="default"/>
      </w:rPr>
    </w:lvl>
    <w:lvl w:ilvl="1" w:tplc="EE827EB6">
      <w:start w:val="1"/>
      <w:numFmt w:val="bullet"/>
      <w:lvlText w:val="o"/>
      <w:lvlJc w:val="left"/>
      <w:pPr>
        <w:ind w:left="1440" w:hanging="360"/>
      </w:pPr>
      <w:rPr>
        <w:rFonts w:ascii="Courier New" w:hAnsi="Courier New" w:hint="default"/>
      </w:rPr>
    </w:lvl>
    <w:lvl w:ilvl="2" w:tplc="80D050B4">
      <w:start w:val="1"/>
      <w:numFmt w:val="bullet"/>
      <w:lvlText w:val=""/>
      <w:lvlJc w:val="left"/>
      <w:pPr>
        <w:ind w:left="2160" w:hanging="360"/>
      </w:pPr>
      <w:rPr>
        <w:rFonts w:ascii="Wingdings" w:hAnsi="Wingdings" w:hint="default"/>
      </w:rPr>
    </w:lvl>
    <w:lvl w:ilvl="3" w:tplc="614882C8">
      <w:start w:val="1"/>
      <w:numFmt w:val="bullet"/>
      <w:lvlText w:val=""/>
      <w:lvlJc w:val="left"/>
      <w:pPr>
        <w:ind w:left="2880" w:hanging="360"/>
      </w:pPr>
      <w:rPr>
        <w:rFonts w:ascii="Symbol" w:hAnsi="Symbol" w:hint="default"/>
      </w:rPr>
    </w:lvl>
    <w:lvl w:ilvl="4" w:tplc="AB6E12B4">
      <w:start w:val="1"/>
      <w:numFmt w:val="bullet"/>
      <w:lvlText w:val="o"/>
      <w:lvlJc w:val="left"/>
      <w:pPr>
        <w:ind w:left="3600" w:hanging="360"/>
      </w:pPr>
      <w:rPr>
        <w:rFonts w:ascii="Courier New" w:hAnsi="Courier New" w:hint="default"/>
      </w:rPr>
    </w:lvl>
    <w:lvl w:ilvl="5" w:tplc="059C781A">
      <w:start w:val="1"/>
      <w:numFmt w:val="bullet"/>
      <w:lvlText w:val=""/>
      <w:lvlJc w:val="left"/>
      <w:pPr>
        <w:ind w:left="4320" w:hanging="360"/>
      </w:pPr>
      <w:rPr>
        <w:rFonts w:ascii="Wingdings" w:hAnsi="Wingdings" w:hint="default"/>
      </w:rPr>
    </w:lvl>
    <w:lvl w:ilvl="6" w:tplc="09B6D20A">
      <w:start w:val="1"/>
      <w:numFmt w:val="bullet"/>
      <w:lvlText w:val=""/>
      <w:lvlJc w:val="left"/>
      <w:pPr>
        <w:ind w:left="5040" w:hanging="360"/>
      </w:pPr>
      <w:rPr>
        <w:rFonts w:ascii="Symbol" w:hAnsi="Symbol" w:hint="default"/>
      </w:rPr>
    </w:lvl>
    <w:lvl w:ilvl="7" w:tplc="6526C04C">
      <w:start w:val="1"/>
      <w:numFmt w:val="bullet"/>
      <w:lvlText w:val="o"/>
      <w:lvlJc w:val="left"/>
      <w:pPr>
        <w:ind w:left="5760" w:hanging="360"/>
      </w:pPr>
      <w:rPr>
        <w:rFonts w:ascii="Courier New" w:hAnsi="Courier New" w:hint="default"/>
      </w:rPr>
    </w:lvl>
    <w:lvl w:ilvl="8" w:tplc="C97080EA">
      <w:start w:val="1"/>
      <w:numFmt w:val="bullet"/>
      <w:lvlText w:val=""/>
      <w:lvlJc w:val="left"/>
      <w:pPr>
        <w:ind w:left="6480" w:hanging="360"/>
      </w:pPr>
      <w:rPr>
        <w:rFonts w:ascii="Wingdings" w:hAnsi="Wingdings" w:hint="default"/>
      </w:rPr>
    </w:lvl>
  </w:abstractNum>
  <w:abstractNum w:abstractNumId="4" w15:restartNumberingAfterBreak="0">
    <w:nsid w:val="3C18FD21"/>
    <w:multiLevelType w:val="hybridMultilevel"/>
    <w:tmpl w:val="C956750A"/>
    <w:lvl w:ilvl="0" w:tplc="79FAED1C">
      <w:start w:val="1"/>
      <w:numFmt w:val="bullet"/>
      <w:lvlText w:val=""/>
      <w:lvlJc w:val="left"/>
      <w:pPr>
        <w:ind w:left="720" w:hanging="360"/>
      </w:pPr>
      <w:rPr>
        <w:rFonts w:ascii="Symbol" w:hAnsi="Symbol" w:hint="default"/>
      </w:rPr>
    </w:lvl>
    <w:lvl w:ilvl="1" w:tplc="D9DA3434">
      <w:start w:val="1"/>
      <w:numFmt w:val="bullet"/>
      <w:lvlText w:val="o"/>
      <w:lvlJc w:val="left"/>
      <w:pPr>
        <w:ind w:left="1440" w:hanging="360"/>
      </w:pPr>
      <w:rPr>
        <w:rFonts w:ascii="Courier New" w:hAnsi="Courier New" w:hint="default"/>
      </w:rPr>
    </w:lvl>
    <w:lvl w:ilvl="2" w:tplc="372AD296">
      <w:start w:val="1"/>
      <w:numFmt w:val="bullet"/>
      <w:lvlText w:val=""/>
      <w:lvlJc w:val="left"/>
      <w:pPr>
        <w:ind w:left="2160" w:hanging="360"/>
      </w:pPr>
      <w:rPr>
        <w:rFonts w:ascii="Wingdings" w:hAnsi="Wingdings" w:hint="default"/>
      </w:rPr>
    </w:lvl>
    <w:lvl w:ilvl="3" w:tplc="7982D23E">
      <w:start w:val="1"/>
      <w:numFmt w:val="bullet"/>
      <w:lvlText w:val=""/>
      <w:lvlJc w:val="left"/>
      <w:pPr>
        <w:ind w:left="2880" w:hanging="360"/>
      </w:pPr>
      <w:rPr>
        <w:rFonts w:ascii="Symbol" w:hAnsi="Symbol" w:hint="default"/>
      </w:rPr>
    </w:lvl>
    <w:lvl w:ilvl="4" w:tplc="43EABFD6">
      <w:start w:val="1"/>
      <w:numFmt w:val="bullet"/>
      <w:lvlText w:val="o"/>
      <w:lvlJc w:val="left"/>
      <w:pPr>
        <w:ind w:left="3600" w:hanging="360"/>
      </w:pPr>
      <w:rPr>
        <w:rFonts w:ascii="Courier New" w:hAnsi="Courier New" w:hint="default"/>
      </w:rPr>
    </w:lvl>
    <w:lvl w:ilvl="5" w:tplc="0CCC43DC">
      <w:start w:val="1"/>
      <w:numFmt w:val="bullet"/>
      <w:lvlText w:val=""/>
      <w:lvlJc w:val="left"/>
      <w:pPr>
        <w:ind w:left="4320" w:hanging="360"/>
      </w:pPr>
      <w:rPr>
        <w:rFonts w:ascii="Wingdings" w:hAnsi="Wingdings" w:hint="default"/>
      </w:rPr>
    </w:lvl>
    <w:lvl w:ilvl="6" w:tplc="B4B4FF84">
      <w:start w:val="1"/>
      <w:numFmt w:val="bullet"/>
      <w:lvlText w:val=""/>
      <w:lvlJc w:val="left"/>
      <w:pPr>
        <w:ind w:left="5040" w:hanging="360"/>
      </w:pPr>
      <w:rPr>
        <w:rFonts w:ascii="Symbol" w:hAnsi="Symbol" w:hint="default"/>
      </w:rPr>
    </w:lvl>
    <w:lvl w:ilvl="7" w:tplc="0F04634E">
      <w:start w:val="1"/>
      <w:numFmt w:val="bullet"/>
      <w:lvlText w:val="o"/>
      <w:lvlJc w:val="left"/>
      <w:pPr>
        <w:ind w:left="5760" w:hanging="360"/>
      </w:pPr>
      <w:rPr>
        <w:rFonts w:ascii="Courier New" w:hAnsi="Courier New" w:hint="default"/>
      </w:rPr>
    </w:lvl>
    <w:lvl w:ilvl="8" w:tplc="3CBE95B4">
      <w:start w:val="1"/>
      <w:numFmt w:val="bullet"/>
      <w:lvlText w:val=""/>
      <w:lvlJc w:val="left"/>
      <w:pPr>
        <w:ind w:left="6480" w:hanging="360"/>
      </w:pPr>
      <w:rPr>
        <w:rFonts w:ascii="Wingdings" w:hAnsi="Wingdings" w:hint="default"/>
      </w:rPr>
    </w:lvl>
  </w:abstractNum>
  <w:abstractNum w:abstractNumId="5" w15:restartNumberingAfterBreak="0">
    <w:nsid w:val="422762D2"/>
    <w:multiLevelType w:val="hybridMultilevel"/>
    <w:tmpl w:val="FA343BF2"/>
    <w:lvl w:ilvl="0" w:tplc="0428B0D2">
      <w:numFmt w:val="bullet"/>
      <w:lvlText w:val="-"/>
      <w:lvlJc w:val="left"/>
      <w:pPr>
        <w:ind w:left="720" w:hanging="360"/>
      </w:pPr>
      <w:rPr>
        <w:rFonts w:ascii="Aptos" w:hAnsi="Aptos" w:hint="default"/>
      </w:rPr>
    </w:lvl>
    <w:lvl w:ilvl="1" w:tplc="03BA3582">
      <w:start w:val="1"/>
      <w:numFmt w:val="bullet"/>
      <w:lvlText w:val="o"/>
      <w:lvlJc w:val="left"/>
      <w:pPr>
        <w:ind w:left="1440" w:hanging="360"/>
      </w:pPr>
      <w:rPr>
        <w:rFonts w:ascii="Courier New" w:hAnsi="Courier New" w:hint="default"/>
      </w:rPr>
    </w:lvl>
    <w:lvl w:ilvl="2" w:tplc="0E9CEFF6">
      <w:start w:val="1"/>
      <w:numFmt w:val="bullet"/>
      <w:lvlText w:val=""/>
      <w:lvlJc w:val="left"/>
      <w:pPr>
        <w:ind w:left="2160" w:hanging="360"/>
      </w:pPr>
      <w:rPr>
        <w:rFonts w:ascii="Wingdings" w:hAnsi="Wingdings" w:hint="default"/>
      </w:rPr>
    </w:lvl>
    <w:lvl w:ilvl="3" w:tplc="69E6F6D2">
      <w:start w:val="1"/>
      <w:numFmt w:val="bullet"/>
      <w:lvlText w:val=""/>
      <w:lvlJc w:val="left"/>
      <w:pPr>
        <w:ind w:left="2880" w:hanging="360"/>
      </w:pPr>
      <w:rPr>
        <w:rFonts w:ascii="Symbol" w:hAnsi="Symbol" w:hint="default"/>
      </w:rPr>
    </w:lvl>
    <w:lvl w:ilvl="4" w:tplc="9CA4AE1A">
      <w:start w:val="1"/>
      <w:numFmt w:val="bullet"/>
      <w:lvlText w:val="o"/>
      <w:lvlJc w:val="left"/>
      <w:pPr>
        <w:ind w:left="3600" w:hanging="360"/>
      </w:pPr>
      <w:rPr>
        <w:rFonts w:ascii="Courier New" w:hAnsi="Courier New" w:hint="default"/>
      </w:rPr>
    </w:lvl>
    <w:lvl w:ilvl="5" w:tplc="ACF6D5E8">
      <w:start w:val="1"/>
      <w:numFmt w:val="bullet"/>
      <w:lvlText w:val=""/>
      <w:lvlJc w:val="left"/>
      <w:pPr>
        <w:ind w:left="4320" w:hanging="360"/>
      </w:pPr>
      <w:rPr>
        <w:rFonts w:ascii="Wingdings" w:hAnsi="Wingdings" w:hint="default"/>
      </w:rPr>
    </w:lvl>
    <w:lvl w:ilvl="6" w:tplc="BDBC5DFC">
      <w:start w:val="1"/>
      <w:numFmt w:val="bullet"/>
      <w:lvlText w:val=""/>
      <w:lvlJc w:val="left"/>
      <w:pPr>
        <w:ind w:left="5040" w:hanging="360"/>
      </w:pPr>
      <w:rPr>
        <w:rFonts w:ascii="Symbol" w:hAnsi="Symbol" w:hint="default"/>
      </w:rPr>
    </w:lvl>
    <w:lvl w:ilvl="7" w:tplc="151E6A08">
      <w:start w:val="1"/>
      <w:numFmt w:val="bullet"/>
      <w:lvlText w:val="o"/>
      <w:lvlJc w:val="left"/>
      <w:pPr>
        <w:ind w:left="5760" w:hanging="360"/>
      </w:pPr>
      <w:rPr>
        <w:rFonts w:ascii="Courier New" w:hAnsi="Courier New" w:hint="default"/>
      </w:rPr>
    </w:lvl>
    <w:lvl w:ilvl="8" w:tplc="4594B7DE">
      <w:start w:val="1"/>
      <w:numFmt w:val="bullet"/>
      <w:lvlText w:val=""/>
      <w:lvlJc w:val="left"/>
      <w:pPr>
        <w:ind w:left="6480" w:hanging="360"/>
      </w:pPr>
      <w:rPr>
        <w:rFonts w:ascii="Wingdings" w:hAnsi="Wingdings" w:hint="default"/>
      </w:rPr>
    </w:lvl>
  </w:abstractNum>
  <w:abstractNum w:abstractNumId="6" w15:restartNumberingAfterBreak="0">
    <w:nsid w:val="49569A6D"/>
    <w:multiLevelType w:val="multilevel"/>
    <w:tmpl w:val="3A427D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FADE033"/>
    <w:multiLevelType w:val="multilevel"/>
    <w:tmpl w:val="8EF017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B601DB7"/>
    <w:multiLevelType w:val="hybridMultilevel"/>
    <w:tmpl w:val="C8E0C66E"/>
    <w:lvl w:ilvl="0" w:tplc="26028C08">
      <w:numFmt w:val="bullet"/>
      <w:lvlText w:val="-"/>
      <w:lvlJc w:val="left"/>
      <w:pPr>
        <w:ind w:left="720" w:hanging="360"/>
      </w:pPr>
      <w:rPr>
        <w:rFonts w:ascii="Aptos" w:hAnsi="Aptos" w:hint="default"/>
      </w:rPr>
    </w:lvl>
    <w:lvl w:ilvl="1" w:tplc="A2506706">
      <w:start w:val="1"/>
      <w:numFmt w:val="bullet"/>
      <w:lvlText w:val="o"/>
      <w:lvlJc w:val="left"/>
      <w:pPr>
        <w:ind w:left="1440" w:hanging="360"/>
      </w:pPr>
      <w:rPr>
        <w:rFonts w:ascii="Courier New" w:hAnsi="Courier New" w:hint="default"/>
      </w:rPr>
    </w:lvl>
    <w:lvl w:ilvl="2" w:tplc="CCA6B14E">
      <w:start w:val="1"/>
      <w:numFmt w:val="bullet"/>
      <w:lvlText w:val=""/>
      <w:lvlJc w:val="left"/>
      <w:pPr>
        <w:ind w:left="2160" w:hanging="360"/>
      </w:pPr>
      <w:rPr>
        <w:rFonts w:ascii="Wingdings" w:hAnsi="Wingdings" w:hint="default"/>
      </w:rPr>
    </w:lvl>
    <w:lvl w:ilvl="3" w:tplc="94EC9758">
      <w:start w:val="1"/>
      <w:numFmt w:val="bullet"/>
      <w:lvlText w:val=""/>
      <w:lvlJc w:val="left"/>
      <w:pPr>
        <w:ind w:left="2880" w:hanging="360"/>
      </w:pPr>
      <w:rPr>
        <w:rFonts w:ascii="Symbol" w:hAnsi="Symbol" w:hint="default"/>
      </w:rPr>
    </w:lvl>
    <w:lvl w:ilvl="4" w:tplc="BB04F85E">
      <w:start w:val="1"/>
      <w:numFmt w:val="bullet"/>
      <w:lvlText w:val="o"/>
      <w:lvlJc w:val="left"/>
      <w:pPr>
        <w:ind w:left="3600" w:hanging="360"/>
      </w:pPr>
      <w:rPr>
        <w:rFonts w:ascii="Courier New" w:hAnsi="Courier New" w:hint="default"/>
      </w:rPr>
    </w:lvl>
    <w:lvl w:ilvl="5" w:tplc="CDD616F0">
      <w:start w:val="1"/>
      <w:numFmt w:val="bullet"/>
      <w:lvlText w:val=""/>
      <w:lvlJc w:val="left"/>
      <w:pPr>
        <w:ind w:left="4320" w:hanging="360"/>
      </w:pPr>
      <w:rPr>
        <w:rFonts w:ascii="Wingdings" w:hAnsi="Wingdings" w:hint="default"/>
      </w:rPr>
    </w:lvl>
    <w:lvl w:ilvl="6" w:tplc="62DC0CA2">
      <w:start w:val="1"/>
      <w:numFmt w:val="bullet"/>
      <w:lvlText w:val=""/>
      <w:lvlJc w:val="left"/>
      <w:pPr>
        <w:ind w:left="5040" w:hanging="360"/>
      </w:pPr>
      <w:rPr>
        <w:rFonts w:ascii="Symbol" w:hAnsi="Symbol" w:hint="default"/>
      </w:rPr>
    </w:lvl>
    <w:lvl w:ilvl="7" w:tplc="0DDE58B2">
      <w:start w:val="1"/>
      <w:numFmt w:val="bullet"/>
      <w:lvlText w:val="o"/>
      <w:lvlJc w:val="left"/>
      <w:pPr>
        <w:ind w:left="5760" w:hanging="360"/>
      </w:pPr>
      <w:rPr>
        <w:rFonts w:ascii="Courier New" w:hAnsi="Courier New" w:hint="default"/>
      </w:rPr>
    </w:lvl>
    <w:lvl w:ilvl="8" w:tplc="26C0D704">
      <w:start w:val="1"/>
      <w:numFmt w:val="bullet"/>
      <w:lvlText w:val=""/>
      <w:lvlJc w:val="left"/>
      <w:pPr>
        <w:ind w:left="6480" w:hanging="360"/>
      </w:pPr>
      <w:rPr>
        <w:rFonts w:ascii="Wingdings" w:hAnsi="Wingdings" w:hint="default"/>
      </w:rPr>
    </w:lvl>
  </w:abstractNum>
  <w:abstractNum w:abstractNumId="9" w15:restartNumberingAfterBreak="0">
    <w:nsid w:val="6B601655"/>
    <w:multiLevelType w:val="hybridMultilevel"/>
    <w:tmpl w:val="1478BD18"/>
    <w:lvl w:ilvl="0" w:tplc="96B4E836">
      <w:numFmt w:val="bullet"/>
      <w:lvlText w:val="-"/>
      <w:lvlJc w:val="left"/>
      <w:pPr>
        <w:ind w:left="495" w:hanging="360"/>
      </w:pPr>
      <w:rPr>
        <w:rFonts w:ascii="Arial" w:eastAsia="Arial" w:hAnsi="Arial" w:cs="Arial" w:hint="default"/>
        <w:color w:val="000000" w:themeColor="text1"/>
        <w:sz w:val="21"/>
      </w:rPr>
    </w:lvl>
    <w:lvl w:ilvl="1" w:tplc="08090003" w:tentative="1">
      <w:start w:val="1"/>
      <w:numFmt w:val="bullet"/>
      <w:lvlText w:val="o"/>
      <w:lvlJc w:val="left"/>
      <w:pPr>
        <w:ind w:left="1215" w:hanging="360"/>
      </w:pPr>
      <w:rPr>
        <w:rFonts w:ascii="Courier New" w:hAnsi="Courier New" w:cs="Courier New" w:hint="default"/>
      </w:rPr>
    </w:lvl>
    <w:lvl w:ilvl="2" w:tplc="08090005" w:tentative="1">
      <w:start w:val="1"/>
      <w:numFmt w:val="bullet"/>
      <w:lvlText w:val=""/>
      <w:lvlJc w:val="left"/>
      <w:pPr>
        <w:ind w:left="1935" w:hanging="360"/>
      </w:pPr>
      <w:rPr>
        <w:rFonts w:ascii="Wingdings" w:hAnsi="Wingdings" w:hint="default"/>
      </w:rPr>
    </w:lvl>
    <w:lvl w:ilvl="3" w:tplc="08090001" w:tentative="1">
      <w:start w:val="1"/>
      <w:numFmt w:val="bullet"/>
      <w:lvlText w:val=""/>
      <w:lvlJc w:val="left"/>
      <w:pPr>
        <w:ind w:left="2655" w:hanging="360"/>
      </w:pPr>
      <w:rPr>
        <w:rFonts w:ascii="Symbol" w:hAnsi="Symbol" w:hint="default"/>
      </w:rPr>
    </w:lvl>
    <w:lvl w:ilvl="4" w:tplc="08090003" w:tentative="1">
      <w:start w:val="1"/>
      <w:numFmt w:val="bullet"/>
      <w:lvlText w:val="o"/>
      <w:lvlJc w:val="left"/>
      <w:pPr>
        <w:ind w:left="3375" w:hanging="360"/>
      </w:pPr>
      <w:rPr>
        <w:rFonts w:ascii="Courier New" w:hAnsi="Courier New" w:cs="Courier New" w:hint="default"/>
      </w:rPr>
    </w:lvl>
    <w:lvl w:ilvl="5" w:tplc="08090005" w:tentative="1">
      <w:start w:val="1"/>
      <w:numFmt w:val="bullet"/>
      <w:lvlText w:val=""/>
      <w:lvlJc w:val="left"/>
      <w:pPr>
        <w:ind w:left="4095" w:hanging="360"/>
      </w:pPr>
      <w:rPr>
        <w:rFonts w:ascii="Wingdings" w:hAnsi="Wingdings" w:hint="default"/>
      </w:rPr>
    </w:lvl>
    <w:lvl w:ilvl="6" w:tplc="08090001" w:tentative="1">
      <w:start w:val="1"/>
      <w:numFmt w:val="bullet"/>
      <w:lvlText w:val=""/>
      <w:lvlJc w:val="left"/>
      <w:pPr>
        <w:ind w:left="4815" w:hanging="360"/>
      </w:pPr>
      <w:rPr>
        <w:rFonts w:ascii="Symbol" w:hAnsi="Symbol" w:hint="default"/>
      </w:rPr>
    </w:lvl>
    <w:lvl w:ilvl="7" w:tplc="08090003" w:tentative="1">
      <w:start w:val="1"/>
      <w:numFmt w:val="bullet"/>
      <w:lvlText w:val="o"/>
      <w:lvlJc w:val="left"/>
      <w:pPr>
        <w:ind w:left="5535" w:hanging="360"/>
      </w:pPr>
      <w:rPr>
        <w:rFonts w:ascii="Courier New" w:hAnsi="Courier New" w:cs="Courier New" w:hint="default"/>
      </w:rPr>
    </w:lvl>
    <w:lvl w:ilvl="8" w:tplc="08090005" w:tentative="1">
      <w:start w:val="1"/>
      <w:numFmt w:val="bullet"/>
      <w:lvlText w:val=""/>
      <w:lvlJc w:val="left"/>
      <w:pPr>
        <w:ind w:left="6255" w:hanging="360"/>
      </w:pPr>
      <w:rPr>
        <w:rFonts w:ascii="Wingdings" w:hAnsi="Wingdings" w:hint="default"/>
      </w:rPr>
    </w:lvl>
  </w:abstractNum>
  <w:abstractNum w:abstractNumId="10" w15:restartNumberingAfterBreak="0">
    <w:nsid w:val="6C566149"/>
    <w:multiLevelType w:val="hybridMultilevel"/>
    <w:tmpl w:val="58DEB85C"/>
    <w:lvl w:ilvl="0" w:tplc="96B4E836">
      <w:numFmt w:val="bullet"/>
      <w:lvlText w:val="-"/>
      <w:lvlJc w:val="left"/>
      <w:pPr>
        <w:ind w:left="495" w:hanging="360"/>
      </w:pPr>
      <w:rPr>
        <w:rFonts w:ascii="Arial" w:eastAsia="Arial" w:hAnsi="Arial" w:cs="Arial" w:hint="default"/>
        <w:color w:val="000000" w:themeColor="text1"/>
        <w:sz w:val="2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8152434">
    <w:abstractNumId w:val="2"/>
  </w:num>
  <w:num w:numId="2" w16cid:durableId="1257666874">
    <w:abstractNumId w:val="0"/>
  </w:num>
  <w:num w:numId="3" w16cid:durableId="1548566173">
    <w:abstractNumId w:val="6"/>
  </w:num>
  <w:num w:numId="4" w16cid:durableId="77220382">
    <w:abstractNumId w:val="7"/>
  </w:num>
  <w:num w:numId="5" w16cid:durableId="1693801038">
    <w:abstractNumId w:val="1"/>
  </w:num>
  <w:num w:numId="6" w16cid:durableId="2097747916">
    <w:abstractNumId w:val="5"/>
  </w:num>
  <w:num w:numId="7" w16cid:durableId="416637345">
    <w:abstractNumId w:val="3"/>
  </w:num>
  <w:num w:numId="8" w16cid:durableId="1829056837">
    <w:abstractNumId w:val="4"/>
  </w:num>
  <w:num w:numId="9" w16cid:durableId="1890262257">
    <w:abstractNumId w:val="8"/>
  </w:num>
  <w:num w:numId="10" w16cid:durableId="363559342">
    <w:abstractNumId w:val="9"/>
  </w:num>
  <w:num w:numId="11" w16cid:durableId="9149029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C715DB"/>
    <w:rsid w:val="00040538"/>
    <w:rsid w:val="000617B6"/>
    <w:rsid w:val="00075D5A"/>
    <w:rsid w:val="00082345"/>
    <w:rsid w:val="000C1A68"/>
    <w:rsid w:val="00123487"/>
    <w:rsid w:val="001239AA"/>
    <w:rsid w:val="00151C54"/>
    <w:rsid w:val="00153947"/>
    <w:rsid w:val="00177B24"/>
    <w:rsid w:val="001862C4"/>
    <w:rsid w:val="001C627F"/>
    <w:rsid w:val="001D0229"/>
    <w:rsid w:val="00210935"/>
    <w:rsid w:val="00211CCB"/>
    <w:rsid w:val="002164CE"/>
    <w:rsid w:val="00225ABA"/>
    <w:rsid w:val="00237CE3"/>
    <w:rsid w:val="00243AA1"/>
    <w:rsid w:val="00254BEC"/>
    <w:rsid w:val="00257695"/>
    <w:rsid w:val="00264688"/>
    <w:rsid w:val="0026473B"/>
    <w:rsid w:val="00267FA3"/>
    <w:rsid w:val="00277A8E"/>
    <w:rsid w:val="002A019B"/>
    <w:rsid w:val="00301FA6"/>
    <w:rsid w:val="00361630"/>
    <w:rsid w:val="00374654"/>
    <w:rsid w:val="00393D7A"/>
    <w:rsid w:val="00394C8B"/>
    <w:rsid w:val="00395B46"/>
    <w:rsid w:val="003A16EB"/>
    <w:rsid w:val="003B54A4"/>
    <w:rsid w:val="003D13F0"/>
    <w:rsid w:val="003E5B03"/>
    <w:rsid w:val="004021EB"/>
    <w:rsid w:val="00411BC1"/>
    <w:rsid w:val="0041488B"/>
    <w:rsid w:val="0042293C"/>
    <w:rsid w:val="0042751A"/>
    <w:rsid w:val="004276D2"/>
    <w:rsid w:val="00442B12"/>
    <w:rsid w:val="004654C3"/>
    <w:rsid w:val="00473EFE"/>
    <w:rsid w:val="00474F5B"/>
    <w:rsid w:val="0048180D"/>
    <w:rsid w:val="0048747E"/>
    <w:rsid w:val="0049043C"/>
    <w:rsid w:val="004931FB"/>
    <w:rsid w:val="0049434E"/>
    <w:rsid w:val="004C30B3"/>
    <w:rsid w:val="004C5FDA"/>
    <w:rsid w:val="004F31EF"/>
    <w:rsid w:val="004F32C7"/>
    <w:rsid w:val="005722E8"/>
    <w:rsid w:val="005A60F0"/>
    <w:rsid w:val="005B1E95"/>
    <w:rsid w:val="005B42BB"/>
    <w:rsid w:val="005C3ACF"/>
    <w:rsid w:val="005D08E7"/>
    <w:rsid w:val="005D2246"/>
    <w:rsid w:val="005F74EC"/>
    <w:rsid w:val="006176CF"/>
    <w:rsid w:val="00634B15"/>
    <w:rsid w:val="00635CA1"/>
    <w:rsid w:val="006576BD"/>
    <w:rsid w:val="00662A97"/>
    <w:rsid w:val="006750E6"/>
    <w:rsid w:val="00681A43"/>
    <w:rsid w:val="00690C3F"/>
    <w:rsid w:val="00693D12"/>
    <w:rsid w:val="006B47F2"/>
    <w:rsid w:val="006C5506"/>
    <w:rsid w:val="006C5EB1"/>
    <w:rsid w:val="00703528"/>
    <w:rsid w:val="00705EFF"/>
    <w:rsid w:val="00711BF1"/>
    <w:rsid w:val="00725BEC"/>
    <w:rsid w:val="00727ACB"/>
    <w:rsid w:val="007368F4"/>
    <w:rsid w:val="00752C63"/>
    <w:rsid w:val="007538A9"/>
    <w:rsid w:val="00775B27"/>
    <w:rsid w:val="00792F80"/>
    <w:rsid w:val="007F3AD9"/>
    <w:rsid w:val="007F42E0"/>
    <w:rsid w:val="008000BE"/>
    <w:rsid w:val="00817C0E"/>
    <w:rsid w:val="008717BD"/>
    <w:rsid w:val="008A2344"/>
    <w:rsid w:val="008B0A92"/>
    <w:rsid w:val="008C2AAC"/>
    <w:rsid w:val="00903350"/>
    <w:rsid w:val="0091355A"/>
    <w:rsid w:val="009200AD"/>
    <w:rsid w:val="00927524"/>
    <w:rsid w:val="009459C0"/>
    <w:rsid w:val="0095435D"/>
    <w:rsid w:val="00982FCD"/>
    <w:rsid w:val="009C3265"/>
    <w:rsid w:val="009D62DF"/>
    <w:rsid w:val="00A5426A"/>
    <w:rsid w:val="00AD1E7E"/>
    <w:rsid w:val="00AD556A"/>
    <w:rsid w:val="00AF2DD7"/>
    <w:rsid w:val="00B07E78"/>
    <w:rsid w:val="00B30DA9"/>
    <w:rsid w:val="00B5656F"/>
    <w:rsid w:val="00B73674"/>
    <w:rsid w:val="00BD3188"/>
    <w:rsid w:val="00BD378F"/>
    <w:rsid w:val="00BF330C"/>
    <w:rsid w:val="00C31990"/>
    <w:rsid w:val="00C33169"/>
    <w:rsid w:val="00C334F3"/>
    <w:rsid w:val="00C43305"/>
    <w:rsid w:val="00C44423"/>
    <w:rsid w:val="00C81F20"/>
    <w:rsid w:val="00C8648F"/>
    <w:rsid w:val="00C96EC6"/>
    <w:rsid w:val="00CA1311"/>
    <w:rsid w:val="00CA52A0"/>
    <w:rsid w:val="00CB6FDC"/>
    <w:rsid w:val="00CC3360"/>
    <w:rsid w:val="00CF0780"/>
    <w:rsid w:val="00CF3875"/>
    <w:rsid w:val="00D041EF"/>
    <w:rsid w:val="00D060E0"/>
    <w:rsid w:val="00D11AA6"/>
    <w:rsid w:val="00D11FE4"/>
    <w:rsid w:val="00D22415"/>
    <w:rsid w:val="00D677D9"/>
    <w:rsid w:val="00D90216"/>
    <w:rsid w:val="00DB2166"/>
    <w:rsid w:val="00DB7723"/>
    <w:rsid w:val="00DD03FE"/>
    <w:rsid w:val="00DD3803"/>
    <w:rsid w:val="00DD6E89"/>
    <w:rsid w:val="00DF4A6D"/>
    <w:rsid w:val="00E1262F"/>
    <w:rsid w:val="00E45AFC"/>
    <w:rsid w:val="00E54F35"/>
    <w:rsid w:val="00E84D96"/>
    <w:rsid w:val="00E91079"/>
    <w:rsid w:val="00E95CD8"/>
    <w:rsid w:val="00E97BF9"/>
    <w:rsid w:val="00EC071C"/>
    <w:rsid w:val="00EF4FBF"/>
    <w:rsid w:val="00F26825"/>
    <w:rsid w:val="00F53283"/>
    <w:rsid w:val="00F54DB2"/>
    <w:rsid w:val="00F62AD5"/>
    <w:rsid w:val="00F82DFD"/>
    <w:rsid w:val="00F8529D"/>
    <w:rsid w:val="00F92F4A"/>
    <w:rsid w:val="00FB288F"/>
    <w:rsid w:val="00FB7B30"/>
    <w:rsid w:val="00FD185C"/>
    <w:rsid w:val="00FE6C0C"/>
    <w:rsid w:val="00FF3716"/>
    <w:rsid w:val="04499F7A"/>
    <w:rsid w:val="10445438"/>
    <w:rsid w:val="146834B5"/>
    <w:rsid w:val="1C30FF01"/>
    <w:rsid w:val="1EC715DB"/>
    <w:rsid w:val="257C92E2"/>
    <w:rsid w:val="4021D7A5"/>
    <w:rsid w:val="40924194"/>
    <w:rsid w:val="4A960B43"/>
    <w:rsid w:val="558F430A"/>
    <w:rsid w:val="64659E79"/>
    <w:rsid w:val="699A146A"/>
    <w:rsid w:val="7385B27B"/>
    <w:rsid w:val="7CBE4E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715DB"/>
  <w15:chartTrackingRefBased/>
  <w15:docId w15:val="{EA957490-63A8-42A8-AC50-D26E53E3E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7CBE4ED1"/>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Heading2">
    <w:name w:val="heading 2"/>
    <w:basedOn w:val="Normal"/>
    <w:next w:val="Normal"/>
    <w:uiPriority w:val="9"/>
    <w:unhideWhenUsed/>
    <w:qFormat/>
    <w:rsid w:val="7CBE4ED1"/>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7CBE4ED1"/>
    <w:pPr>
      <w:ind w:left="720"/>
      <w:contextualSpacing/>
    </w:pPr>
  </w:style>
  <w:style w:type="character" w:styleId="Hyperlink">
    <w:name w:val="Hyperlink"/>
    <w:basedOn w:val="DefaultParagraphFont"/>
    <w:uiPriority w:val="99"/>
    <w:unhideWhenUsed/>
    <w:rsid w:val="7CBE4ED1"/>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E45AF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oodle.cesi.fr/pluginfile.php/158992/mod_resource/content/3/co/_3_-_Plan_d_experiences.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4DA5236CA9C854F94415B9827EABFD1" ma:contentTypeVersion="4" ma:contentTypeDescription="Crée un document." ma:contentTypeScope="" ma:versionID="b8f97a2d85a1bf70b2758d9fabda1a93">
  <xsd:schema xmlns:xsd="http://www.w3.org/2001/XMLSchema" xmlns:xs="http://www.w3.org/2001/XMLSchema" xmlns:p="http://schemas.microsoft.com/office/2006/metadata/properties" xmlns:ns2="beee2e28-a851-4ac4-9c4a-8792f190b96c" targetNamespace="http://schemas.microsoft.com/office/2006/metadata/properties" ma:root="true" ma:fieldsID="e01ea425194608e077ddfa0a82591010" ns2:_="">
    <xsd:import namespace="beee2e28-a851-4ac4-9c4a-8792f190b96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e2e28-a851-4ac4-9c4a-8792f190b9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1B4C08-F623-4D93-BCA1-9D776B9D1BA2}">
  <ds:schemaRefs>
    <ds:schemaRef ds:uri="http://schemas.microsoft.com/sharepoint/v3/contenttype/forms"/>
  </ds:schemaRefs>
</ds:datastoreItem>
</file>

<file path=customXml/itemProps2.xml><?xml version="1.0" encoding="utf-8"?>
<ds:datastoreItem xmlns:ds="http://schemas.openxmlformats.org/officeDocument/2006/customXml" ds:itemID="{56100A17-CCFF-42F9-965E-6E4E2B8F0ABF}">
  <ds:schemaRefs>
    <ds:schemaRef ds:uri="http://schemas.openxmlformats.org/officeDocument/2006/bibliography"/>
  </ds:schemaRefs>
</ds:datastoreItem>
</file>

<file path=customXml/itemProps3.xml><?xml version="1.0" encoding="utf-8"?>
<ds:datastoreItem xmlns:ds="http://schemas.openxmlformats.org/officeDocument/2006/customXml" ds:itemID="{5FFFEB80-4A2C-4809-9AA7-B1E2219CA5E3}">
  <ds:schemaRefs>
    <ds:schemaRef ds:uri="http://schemas.microsoft.com/office/2006/metadata/properties"/>
    <ds:schemaRef ds:uri="http://schemas.microsoft.com/office/2006/documentManagement/types"/>
    <ds:schemaRef ds:uri="http://schemas.openxmlformats.org/package/2006/metadata/core-properties"/>
    <ds:schemaRef ds:uri="http://purl.org/dc/terms/"/>
    <ds:schemaRef ds:uri="http://purl.org/dc/elements/1.1/"/>
    <ds:schemaRef ds:uri="http://www.w3.org/XML/1998/namespace"/>
    <ds:schemaRef ds:uri="http://purl.org/dc/dcmitype/"/>
    <ds:schemaRef ds:uri="http://schemas.microsoft.com/office/infopath/2007/PartnerControls"/>
    <ds:schemaRef ds:uri="beee2e28-a851-4ac4-9c4a-8792f190b96c"/>
  </ds:schemaRefs>
</ds:datastoreItem>
</file>

<file path=customXml/itemProps4.xml><?xml version="1.0" encoding="utf-8"?>
<ds:datastoreItem xmlns:ds="http://schemas.openxmlformats.org/officeDocument/2006/customXml" ds:itemID="{ECEECC89-FD46-4B21-A9C8-D468E705A8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e2e28-a851-4ac4-9c4a-8792f190b9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312</Words>
  <Characters>1780</Characters>
  <Application>Microsoft Office Word</Application>
  <DocSecurity>4</DocSecurity>
  <Lines>14</Lines>
  <Paragraphs>4</Paragraphs>
  <ScaleCrop>false</ScaleCrop>
  <Company/>
  <LinksUpToDate>false</LinksUpToDate>
  <CharactersWithSpaces>2088</CharactersWithSpaces>
  <SharedDoc>false</SharedDoc>
  <HLinks>
    <vt:vector size="6" baseType="variant">
      <vt:variant>
        <vt:i4>458839</vt:i4>
      </vt:variant>
      <vt:variant>
        <vt:i4>0</vt:i4>
      </vt:variant>
      <vt:variant>
        <vt:i4>0</vt:i4>
      </vt:variant>
      <vt:variant>
        <vt:i4>5</vt:i4>
      </vt:variant>
      <vt:variant>
        <vt:lpwstr>https://moodle.cesi.fr/pluginfile.php/158992/mod_resource/content/3/co/_3_-_Plan_d_experiences.html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MEHMETI FAÏK</dc:creator>
  <cp:keywords/>
  <dc:description/>
  <cp:lastModifiedBy>LOIS YANNICK</cp:lastModifiedBy>
  <cp:revision>55</cp:revision>
  <dcterms:created xsi:type="dcterms:W3CDTF">2025-01-23T09:20:00Z</dcterms:created>
  <dcterms:modified xsi:type="dcterms:W3CDTF">2025-01-23T10:26:00Z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0x01010054DA5236CA9C854F94415B9827EABFD1</vt:lpwstr>
  </property>
</Properties>
</file>